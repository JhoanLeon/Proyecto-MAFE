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677" w:rsidRPr="005E2677" w:rsidRDefault="005E2677" w:rsidP="005E2677">
      <w:pPr>
        <w:spacing w:before="255" w:after="105" w:line="600" w:lineRule="atLeast"/>
        <w:outlineLvl w:val="0"/>
        <w:rPr>
          <w:rFonts w:ascii="Arial" w:eastAsia="Times New Roman" w:hAnsi="Arial" w:cs="Arial"/>
          <w:color w:val="222222"/>
          <w:kern w:val="36"/>
          <w:sz w:val="51"/>
          <w:szCs w:val="51"/>
          <w:lang w:eastAsia="es-CO"/>
        </w:rPr>
      </w:pPr>
      <w:r w:rsidRPr="005E2677">
        <w:rPr>
          <w:rFonts w:ascii="Arial" w:eastAsia="Times New Roman" w:hAnsi="Arial" w:cs="Arial"/>
          <w:color w:val="222222"/>
          <w:kern w:val="36"/>
          <w:sz w:val="51"/>
          <w:szCs w:val="51"/>
          <w:lang w:eastAsia="es-CO"/>
        </w:rPr>
        <w:t>¿Cómo funciona el Bluetooth?</w:t>
      </w:r>
    </w:p>
    <w:p w:rsidR="005E2677" w:rsidRPr="005E2677" w:rsidRDefault="005E2677" w:rsidP="005E2677">
      <w:pPr>
        <w:numPr>
          <w:ilvl w:val="0"/>
          <w:numId w:val="1"/>
        </w:numPr>
        <w:spacing w:before="100" w:beforeAutospacing="1" w:after="0" w:afterAutospacing="1" w:line="150" w:lineRule="atLeast"/>
        <w:ind w:left="0" w:right="150"/>
        <w:rPr>
          <w:rFonts w:ascii="Arial" w:eastAsia="Times New Roman" w:hAnsi="Arial" w:cs="Arial"/>
          <w:color w:val="CBCBCB"/>
          <w:sz w:val="18"/>
          <w:szCs w:val="18"/>
          <w:lang w:eastAsia="es-CO"/>
        </w:rPr>
      </w:pPr>
      <w:hyperlink r:id="rId6" w:history="1">
        <w:r w:rsidRPr="005E2677">
          <w:rPr>
            <w:rFonts w:ascii="Arial" w:eastAsia="Times New Roman" w:hAnsi="Arial" w:cs="Arial"/>
            <w:color w:val="FFFFFF"/>
            <w:sz w:val="18"/>
            <w:szCs w:val="18"/>
            <w:u w:val="single"/>
            <w:shd w:val="clear" w:color="auto" w:fill="4DB2EC"/>
            <w:lang w:eastAsia="es-CO"/>
          </w:rPr>
          <w:t>Tecnología</w:t>
        </w:r>
      </w:hyperlink>
    </w:p>
    <w:p w:rsidR="005E2677" w:rsidRPr="005E2677" w:rsidRDefault="005E2677" w:rsidP="005E2677">
      <w:pPr>
        <w:spacing w:after="0" w:line="285" w:lineRule="atLeast"/>
        <w:rPr>
          <w:rFonts w:ascii="Arial" w:eastAsia="Times New Roman" w:hAnsi="Arial" w:cs="Arial"/>
          <w:color w:val="CBCBCB"/>
          <w:sz w:val="18"/>
          <w:szCs w:val="18"/>
          <w:lang w:eastAsia="es-CO"/>
        </w:rPr>
      </w:pPr>
      <w:r w:rsidRPr="005E2677">
        <w:rPr>
          <w:rFonts w:ascii="Arial" w:eastAsia="Times New Roman" w:hAnsi="Arial" w:cs="Arial"/>
          <w:color w:val="CBCBCB"/>
          <w:sz w:val="18"/>
          <w:szCs w:val="18"/>
          <w:lang w:eastAsia="es-CO"/>
        </w:rPr>
        <w:t>Ene 13, 2015</w:t>
      </w:r>
    </w:p>
    <w:p w:rsidR="005E2677" w:rsidRPr="005E2677" w:rsidRDefault="005E2677" w:rsidP="005E2677">
      <w:pPr>
        <w:spacing w:after="0" w:line="285" w:lineRule="atLeast"/>
        <w:rPr>
          <w:rFonts w:ascii="Arial" w:eastAsia="Times New Roman" w:hAnsi="Arial" w:cs="Arial"/>
          <w:color w:val="CBCBCB"/>
          <w:sz w:val="18"/>
          <w:szCs w:val="18"/>
          <w:lang w:eastAsia="es-CO"/>
        </w:rPr>
      </w:pPr>
      <w:r w:rsidRPr="005E2677">
        <w:rPr>
          <w:rFonts w:ascii="Arial" w:eastAsia="Times New Roman" w:hAnsi="Arial" w:cs="Arial"/>
          <w:color w:val="CBCBCB"/>
          <w:sz w:val="18"/>
          <w:szCs w:val="18"/>
          <w:lang w:eastAsia="es-CO"/>
        </w:rPr>
        <w:t>4 11195</w:t>
      </w:r>
    </w:p>
    <w:p w:rsidR="005E2677" w:rsidRPr="005E2677" w:rsidRDefault="005E2677" w:rsidP="005E2677">
      <w:pPr>
        <w:shd w:val="clear" w:color="auto" w:fill="FFFFFF"/>
        <w:spacing w:line="315" w:lineRule="atLeast"/>
        <w:rPr>
          <w:rFonts w:ascii="Arial" w:eastAsia="Times New Roman" w:hAnsi="Arial" w:cs="Arial"/>
          <w:color w:val="4B4B4B"/>
          <w:sz w:val="21"/>
          <w:szCs w:val="21"/>
          <w:lang w:eastAsia="es-CO"/>
        </w:rPr>
      </w:pPr>
      <w:r>
        <w:rPr>
          <w:rFonts w:ascii="Arial" w:eastAsia="Times New Roman" w:hAnsi="Arial" w:cs="Arial"/>
          <w:noProof/>
          <w:color w:val="4DB2EC"/>
          <w:sz w:val="21"/>
          <w:szCs w:val="21"/>
          <w:lang w:eastAsia="es-CO"/>
        </w:rPr>
        <w:drawing>
          <wp:inline distT="0" distB="0" distL="0" distR="0">
            <wp:extent cx="6661785" cy="4281805"/>
            <wp:effectExtent l="0" t="0" r="5715" b="4445"/>
            <wp:docPr id="8" name="Imagen 8" descr="https://i1.wp.com/comofuncionaque.com/wp-content/uploads/2015/01/El-Bluetooth-tiene-una-aplicacion-para-verificar-la-autentificacion-de-la-persona-con-la-que-contactamos.jpg.jpg?resize=700%2C44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comofuncionaque.com/wp-content/uploads/2015/01/El-Bluetooth-tiene-una-aplicacion-para-verificar-la-autentificacion-de-la-persona-con-la-que-contactamos.jpg.jpg?resize=700%2C449">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1785" cy="4281805"/>
                    </a:xfrm>
                    <a:prstGeom prst="rect">
                      <a:avLst/>
                    </a:prstGeom>
                    <a:noFill/>
                    <a:ln>
                      <a:noFill/>
                    </a:ln>
                  </pic:spPr>
                </pic:pic>
              </a:graphicData>
            </a:graphic>
          </wp:inline>
        </w:drawing>
      </w:r>
    </w:p>
    <w:p w:rsidR="005E2677" w:rsidRPr="005E2677" w:rsidRDefault="005E2677" w:rsidP="005E2677">
      <w:pPr>
        <w:shd w:val="clear" w:color="auto" w:fill="F9F9F9"/>
        <w:spacing w:after="0" w:line="345" w:lineRule="atLeast"/>
        <w:jc w:val="center"/>
        <w:rPr>
          <w:rFonts w:ascii="Arial" w:eastAsia="Times New Roman" w:hAnsi="Arial" w:cs="Arial"/>
          <w:b/>
          <w:bCs/>
          <w:color w:val="262626"/>
          <w:sz w:val="21"/>
          <w:szCs w:val="21"/>
          <w:lang w:eastAsia="es-CO"/>
        </w:rPr>
      </w:pPr>
      <w:r w:rsidRPr="005E2677">
        <w:rPr>
          <w:rFonts w:ascii="Arial" w:eastAsia="Times New Roman" w:hAnsi="Arial" w:cs="Arial"/>
          <w:b/>
          <w:bCs/>
          <w:color w:val="262626"/>
          <w:sz w:val="21"/>
          <w:szCs w:val="21"/>
          <w:lang w:eastAsia="es-CO"/>
        </w:rPr>
        <w:t>Contenido</w:t>
      </w:r>
    </w:p>
    <w:p w:rsidR="005E2677" w:rsidRPr="005E2677" w:rsidRDefault="005E2677" w:rsidP="005E2677">
      <w:pPr>
        <w:numPr>
          <w:ilvl w:val="0"/>
          <w:numId w:val="2"/>
        </w:numPr>
        <w:shd w:val="clear" w:color="auto" w:fill="F9F9F9"/>
        <w:spacing w:after="0" w:line="315" w:lineRule="atLeast"/>
        <w:ind w:left="150"/>
        <w:rPr>
          <w:rFonts w:ascii="Arial" w:eastAsia="Times New Roman" w:hAnsi="Arial" w:cs="Arial"/>
          <w:color w:val="262626"/>
          <w:sz w:val="21"/>
          <w:szCs w:val="21"/>
          <w:lang w:eastAsia="es-CO"/>
        </w:rPr>
      </w:pPr>
      <w:hyperlink r:id="rId9" w:anchor="El_problema" w:history="1">
        <w:r w:rsidRPr="005E2677">
          <w:rPr>
            <w:rFonts w:ascii="Arial" w:eastAsia="Times New Roman" w:hAnsi="Arial" w:cs="Arial"/>
            <w:color w:val="4DB2EC"/>
            <w:sz w:val="21"/>
            <w:szCs w:val="21"/>
            <w:lang w:eastAsia="es-CO"/>
          </w:rPr>
          <w:t>1 </w:t>
        </w:r>
        <w:r w:rsidRPr="005E2677">
          <w:rPr>
            <w:rFonts w:ascii="Arial" w:eastAsia="Times New Roman" w:hAnsi="Arial" w:cs="Arial"/>
            <w:color w:val="4DB2EC"/>
            <w:sz w:val="21"/>
            <w:szCs w:val="21"/>
            <w:u w:val="single"/>
            <w:lang w:eastAsia="es-CO"/>
          </w:rPr>
          <w:t>El problema</w:t>
        </w:r>
      </w:hyperlink>
    </w:p>
    <w:p w:rsidR="005E2677" w:rsidRPr="005E2677" w:rsidRDefault="005E2677" w:rsidP="005E2677">
      <w:pPr>
        <w:numPr>
          <w:ilvl w:val="0"/>
          <w:numId w:val="2"/>
        </w:numPr>
        <w:shd w:val="clear" w:color="auto" w:fill="F9F9F9"/>
        <w:spacing w:after="0" w:line="315" w:lineRule="atLeast"/>
        <w:ind w:left="150"/>
        <w:rPr>
          <w:rFonts w:ascii="Arial" w:eastAsia="Times New Roman" w:hAnsi="Arial" w:cs="Arial"/>
          <w:color w:val="262626"/>
          <w:sz w:val="21"/>
          <w:szCs w:val="21"/>
          <w:lang w:eastAsia="es-CO"/>
        </w:rPr>
      </w:pPr>
      <w:hyperlink r:id="rId10" w:anchor="Como_el_Bluetooth_crea_una_conexion" w:history="1">
        <w:r w:rsidRPr="005E2677">
          <w:rPr>
            <w:rFonts w:ascii="Arial" w:eastAsia="Times New Roman" w:hAnsi="Arial" w:cs="Arial"/>
            <w:color w:val="4DB2EC"/>
            <w:sz w:val="21"/>
            <w:szCs w:val="21"/>
            <w:lang w:eastAsia="es-CO"/>
          </w:rPr>
          <w:t>2 </w:t>
        </w:r>
        <w:r w:rsidRPr="005E2677">
          <w:rPr>
            <w:rFonts w:ascii="Arial" w:eastAsia="Times New Roman" w:hAnsi="Arial" w:cs="Arial"/>
            <w:color w:val="4DB2EC"/>
            <w:sz w:val="21"/>
            <w:szCs w:val="21"/>
            <w:u w:val="single"/>
            <w:lang w:eastAsia="es-CO"/>
          </w:rPr>
          <w:t>Cómo el Bluetooth crea una conexión</w:t>
        </w:r>
      </w:hyperlink>
    </w:p>
    <w:p w:rsidR="005E2677" w:rsidRPr="005E2677" w:rsidRDefault="005E2677" w:rsidP="005E2677">
      <w:pPr>
        <w:numPr>
          <w:ilvl w:val="0"/>
          <w:numId w:val="2"/>
        </w:numPr>
        <w:shd w:val="clear" w:color="auto" w:fill="F9F9F9"/>
        <w:spacing w:after="0" w:line="315" w:lineRule="atLeast"/>
        <w:ind w:left="150"/>
        <w:rPr>
          <w:rFonts w:ascii="Arial" w:eastAsia="Times New Roman" w:hAnsi="Arial" w:cs="Arial"/>
          <w:color w:val="262626"/>
          <w:sz w:val="21"/>
          <w:szCs w:val="21"/>
          <w:lang w:eastAsia="es-CO"/>
        </w:rPr>
      </w:pPr>
      <w:hyperlink r:id="rId11" w:anchor="Como_funciona_el_Bluetooth" w:history="1">
        <w:r w:rsidRPr="005E2677">
          <w:rPr>
            <w:rFonts w:ascii="Arial" w:eastAsia="Times New Roman" w:hAnsi="Arial" w:cs="Arial"/>
            <w:color w:val="4DB2EC"/>
            <w:sz w:val="21"/>
            <w:szCs w:val="21"/>
            <w:lang w:eastAsia="es-CO"/>
          </w:rPr>
          <w:t>3 </w:t>
        </w:r>
        <w:r w:rsidRPr="005E2677">
          <w:rPr>
            <w:rFonts w:ascii="Arial" w:eastAsia="Times New Roman" w:hAnsi="Arial" w:cs="Arial"/>
            <w:color w:val="4DB2EC"/>
            <w:sz w:val="21"/>
            <w:szCs w:val="21"/>
            <w:u w:val="single"/>
            <w:lang w:eastAsia="es-CO"/>
          </w:rPr>
          <w:t>Cómo funciona el Bluetooth</w:t>
        </w:r>
      </w:hyperlink>
    </w:p>
    <w:p w:rsidR="005E2677" w:rsidRPr="005E2677" w:rsidRDefault="005E2677" w:rsidP="005E2677">
      <w:pPr>
        <w:numPr>
          <w:ilvl w:val="0"/>
          <w:numId w:val="2"/>
        </w:numPr>
        <w:shd w:val="clear" w:color="auto" w:fill="F9F9F9"/>
        <w:spacing w:after="0" w:line="315" w:lineRule="atLeast"/>
        <w:ind w:left="150"/>
        <w:rPr>
          <w:rFonts w:ascii="Arial" w:eastAsia="Times New Roman" w:hAnsi="Arial" w:cs="Arial"/>
          <w:color w:val="262626"/>
          <w:sz w:val="21"/>
          <w:szCs w:val="21"/>
          <w:lang w:eastAsia="es-CO"/>
        </w:rPr>
      </w:pPr>
      <w:hyperlink r:id="rId12" w:anchor="Piconets_Bluetooth" w:history="1">
        <w:r w:rsidRPr="005E2677">
          <w:rPr>
            <w:rFonts w:ascii="Arial" w:eastAsia="Times New Roman" w:hAnsi="Arial" w:cs="Arial"/>
            <w:color w:val="4DB2EC"/>
            <w:sz w:val="21"/>
            <w:szCs w:val="21"/>
            <w:lang w:eastAsia="es-CO"/>
          </w:rPr>
          <w:t>4 </w:t>
        </w:r>
        <w:proofErr w:type="spellStart"/>
        <w:r w:rsidRPr="005E2677">
          <w:rPr>
            <w:rFonts w:ascii="Arial" w:eastAsia="Times New Roman" w:hAnsi="Arial" w:cs="Arial"/>
            <w:color w:val="4DB2EC"/>
            <w:sz w:val="21"/>
            <w:szCs w:val="21"/>
            <w:u w:val="single"/>
            <w:lang w:eastAsia="es-CO"/>
          </w:rPr>
          <w:t>Piconets</w:t>
        </w:r>
        <w:proofErr w:type="spellEnd"/>
        <w:r w:rsidRPr="005E2677">
          <w:rPr>
            <w:rFonts w:ascii="Arial" w:eastAsia="Times New Roman" w:hAnsi="Arial" w:cs="Arial"/>
            <w:color w:val="4DB2EC"/>
            <w:sz w:val="21"/>
            <w:szCs w:val="21"/>
            <w:u w:val="single"/>
            <w:lang w:eastAsia="es-CO"/>
          </w:rPr>
          <w:t xml:space="preserve"> Bluetooth</w:t>
        </w:r>
      </w:hyperlink>
    </w:p>
    <w:p w:rsidR="005E2677" w:rsidRPr="005E2677" w:rsidRDefault="005E2677" w:rsidP="005E2677">
      <w:pPr>
        <w:numPr>
          <w:ilvl w:val="0"/>
          <w:numId w:val="2"/>
        </w:numPr>
        <w:shd w:val="clear" w:color="auto" w:fill="F9F9F9"/>
        <w:spacing w:line="315" w:lineRule="atLeast"/>
        <w:ind w:left="150"/>
        <w:rPr>
          <w:rFonts w:ascii="Arial" w:eastAsia="Times New Roman" w:hAnsi="Arial" w:cs="Arial"/>
          <w:color w:val="262626"/>
          <w:sz w:val="21"/>
          <w:szCs w:val="21"/>
          <w:lang w:eastAsia="es-CO"/>
        </w:rPr>
      </w:pPr>
      <w:hyperlink r:id="rId13" w:anchor="Seguridad_Bluetooth" w:history="1">
        <w:r w:rsidRPr="005E2677">
          <w:rPr>
            <w:rFonts w:ascii="Arial" w:eastAsia="Times New Roman" w:hAnsi="Arial" w:cs="Arial"/>
            <w:color w:val="4DB2EC"/>
            <w:sz w:val="21"/>
            <w:szCs w:val="21"/>
            <w:lang w:eastAsia="es-CO"/>
          </w:rPr>
          <w:t>5 </w:t>
        </w:r>
        <w:r w:rsidRPr="005E2677">
          <w:rPr>
            <w:rFonts w:ascii="Arial" w:eastAsia="Times New Roman" w:hAnsi="Arial" w:cs="Arial"/>
            <w:color w:val="4DB2EC"/>
            <w:sz w:val="21"/>
            <w:szCs w:val="21"/>
            <w:u w:val="single"/>
            <w:lang w:eastAsia="es-CO"/>
          </w:rPr>
          <w:t>Seguridad Bluetooth</w:t>
        </w:r>
      </w:hyperlink>
    </w:p>
    <w:p w:rsidR="005E2677" w:rsidRPr="005E2677" w:rsidRDefault="005E2677" w:rsidP="005E2677">
      <w:pPr>
        <w:shd w:val="clear" w:color="auto" w:fill="FFFFFF"/>
        <w:spacing w:after="345" w:line="345" w:lineRule="atLeast"/>
        <w:rPr>
          <w:rFonts w:ascii="Arial" w:eastAsia="Times New Roman" w:hAnsi="Arial" w:cs="Arial"/>
          <w:color w:val="262626"/>
          <w:sz w:val="23"/>
          <w:szCs w:val="23"/>
          <w:lang w:eastAsia="es-CO"/>
        </w:rPr>
      </w:pPr>
      <w:r w:rsidRPr="005E2677">
        <w:rPr>
          <w:rFonts w:ascii="Arial" w:eastAsia="Times New Roman" w:hAnsi="Arial" w:cs="Arial"/>
          <w:color w:val="262626"/>
          <w:sz w:val="23"/>
          <w:szCs w:val="23"/>
          <w:lang w:eastAsia="es-CO"/>
        </w:rPr>
        <w:t xml:space="preserve">Cuando utilizas ordenadores, sistemas de entretenimiento o teléfonos, las diferentes piezas y partes de los sistemas forman una comunidad de dispositivos electrónicos. Estos dispositivos se comunican entre sí utilizando una variedad de alambres, cables, </w:t>
      </w:r>
      <w:r w:rsidRPr="005E2677">
        <w:rPr>
          <w:rFonts w:ascii="Arial" w:eastAsia="Times New Roman" w:hAnsi="Arial" w:cs="Arial"/>
          <w:color w:val="262626"/>
          <w:sz w:val="23"/>
          <w:szCs w:val="23"/>
          <w:lang w:eastAsia="es-CO"/>
        </w:rPr>
        <w:lastRenderedPageBreak/>
        <w:t>señales de radio y rayos de luz infrarroja, e incluso una gran variedad de conectores, enchufes y protocolos.</w:t>
      </w:r>
    </w:p>
    <w:p w:rsidR="005E2677" w:rsidRPr="005E2677" w:rsidRDefault="005E2677" w:rsidP="005E2677">
      <w:pPr>
        <w:shd w:val="clear" w:color="auto" w:fill="FFFFFF"/>
        <w:spacing w:after="345" w:line="345" w:lineRule="atLeast"/>
        <w:rPr>
          <w:rFonts w:ascii="Arial" w:eastAsia="Times New Roman" w:hAnsi="Arial" w:cs="Arial"/>
          <w:color w:val="262626"/>
          <w:sz w:val="23"/>
          <w:szCs w:val="23"/>
          <w:lang w:eastAsia="es-CO"/>
        </w:rPr>
      </w:pPr>
      <w:r w:rsidRPr="005E2677">
        <w:rPr>
          <w:rFonts w:ascii="Arial" w:eastAsia="Times New Roman" w:hAnsi="Arial" w:cs="Arial"/>
          <w:color w:val="262626"/>
          <w:sz w:val="23"/>
          <w:szCs w:val="23"/>
          <w:lang w:eastAsia="es-CO"/>
        </w:rPr>
        <w:t> </w:t>
      </w:r>
    </w:p>
    <w:p w:rsidR="005E2677" w:rsidRPr="005E2677" w:rsidRDefault="005E2677" w:rsidP="005E2677">
      <w:pPr>
        <w:shd w:val="clear" w:color="auto" w:fill="FFFFFF"/>
        <w:spacing w:after="345" w:line="345" w:lineRule="atLeast"/>
        <w:rPr>
          <w:rFonts w:ascii="Arial" w:eastAsia="Times New Roman" w:hAnsi="Arial" w:cs="Arial"/>
          <w:color w:val="262626"/>
          <w:sz w:val="23"/>
          <w:szCs w:val="23"/>
          <w:lang w:eastAsia="es-CO"/>
        </w:rPr>
      </w:pPr>
      <w:r w:rsidRPr="005E2677">
        <w:rPr>
          <w:rFonts w:ascii="Arial" w:eastAsia="Times New Roman" w:hAnsi="Arial" w:cs="Arial"/>
          <w:color w:val="262626"/>
          <w:sz w:val="23"/>
          <w:szCs w:val="23"/>
          <w:lang w:eastAsia="es-CO"/>
        </w:rPr>
        <w:t>Hay </w:t>
      </w:r>
      <w:r w:rsidRPr="005E2677">
        <w:rPr>
          <w:rFonts w:ascii="Arial" w:eastAsia="Times New Roman" w:hAnsi="Arial" w:cs="Arial"/>
          <w:b/>
          <w:bCs/>
          <w:color w:val="262626"/>
          <w:sz w:val="23"/>
          <w:szCs w:val="23"/>
          <w:lang w:eastAsia="es-CO"/>
        </w:rPr>
        <w:t>diferentes formas</w:t>
      </w:r>
      <w:r w:rsidRPr="005E2677">
        <w:rPr>
          <w:rFonts w:ascii="Arial" w:eastAsia="Times New Roman" w:hAnsi="Arial" w:cs="Arial"/>
          <w:color w:val="262626"/>
          <w:sz w:val="23"/>
          <w:szCs w:val="23"/>
          <w:lang w:eastAsia="es-CO"/>
        </w:rPr>
        <w:t> sobre</w:t>
      </w:r>
      <w:r w:rsidRPr="005E2677">
        <w:rPr>
          <w:rFonts w:ascii="Arial" w:eastAsia="Times New Roman" w:hAnsi="Arial" w:cs="Arial"/>
          <w:b/>
          <w:bCs/>
          <w:color w:val="262626"/>
          <w:sz w:val="23"/>
          <w:szCs w:val="23"/>
          <w:lang w:eastAsia="es-CO"/>
        </w:rPr>
        <w:t> cómo los dispositivos electrónicos puede conectarse los unos con los otros.</w:t>
      </w:r>
      <w:r w:rsidRPr="005E2677">
        <w:rPr>
          <w:rFonts w:ascii="Arial" w:eastAsia="Times New Roman" w:hAnsi="Arial" w:cs="Arial"/>
          <w:color w:val="262626"/>
          <w:sz w:val="23"/>
          <w:szCs w:val="23"/>
          <w:lang w:eastAsia="es-CO"/>
        </w:rPr>
        <w:t> Por ejemplo:</w:t>
      </w:r>
    </w:p>
    <w:p w:rsidR="005E2677" w:rsidRPr="005E2677" w:rsidRDefault="005E2677" w:rsidP="005E2677">
      <w:pPr>
        <w:numPr>
          <w:ilvl w:val="0"/>
          <w:numId w:val="3"/>
        </w:numPr>
        <w:shd w:val="clear" w:color="auto" w:fill="FFFFFF"/>
        <w:spacing w:before="100" w:beforeAutospacing="1" w:after="100" w:afterAutospacing="1" w:line="315" w:lineRule="atLeast"/>
        <w:ind w:left="375"/>
        <w:rPr>
          <w:ins w:id="0" w:author="Unknown"/>
          <w:rFonts w:ascii="Arial" w:eastAsia="Times New Roman" w:hAnsi="Arial" w:cs="Arial"/>
          <w:color w:val="262626"/>
          <w:sz w:val="23"/>
          <w:szCs w:val="23"/>
          <w:lang w:eastAsia="es-CO"/>
        </w:rPr>
      </w:pPr>
      <w:ins w:id="1" w:author="Unknown">
        <w:r w:rsidRPr="005E2677">
          <w:rPr>
            <w:rFonts w:ascii="Arial" w:eastAsia="Times New Roman" w:hAnsi="Arial" w:cs="Arial"/>
            <w:b/>
            <w:bCs/>
            <w:color w:val="262626"/>
            <w:sz w:val="23"/>
            <w:szCs w:val="23"/>
            <w:lang w:eastAsia="es-CO"/>
          </w:rPr>
          <w:t>Cables de componente</w:t>
        </w:r>
      </w:ins>
    </w:p>
    <w:p w:rsidR="005E2677" w:rsidRPr="005E2677" w:rsidRDefault="005E2677" w:rsidP="005E2677">
      <w:pPr>
        <w:numPr>
          <w:ilvl w:val="0"/>
          <w:numId w:val="3"/>
        </w:numPr>
        <w:shd w:val="clear" w:color="auto" w:fill="FFFFFF"/>
        <w:spacing w:before="100" w:beforeAutospacing="1" w:after="100" w:afterAutospacing="1" w:line="315" w:lineRule="atLeast"/>
        <w:ind w:left="375"/>
        <w:rPr>
          <w:ins w:id="2" w:author="Unknown"/>
          <w:rFonts w:ascii="Arial" w:eastAsia="Times New Roman" w:hAnsi="Arial" w:cs="Arial"/>
          <w:color w:val="262626"/>
          <w:sz w:val="23"/>
          <w:szCs w:val="23"/>
          <w:lang w:eastAsia="es-CO"/>
        </w:rPr>
      </w:pPr>
      <w:ins w:id="3" w:author="Unknown">
        <w:r w:rsidRPr="005E2677">
          <w:rPr>
            <w:rFonts w:ascii="Arial" w:eastAsia="Times New Roman" w:hAnsi="Arial" w:cs="Arial"/>
            <w:b/>
            <w:bCs/>
            <w:color w:val="262626"/>
            <w:sz w:val="23"/>
            <w:szCs w:val="23"/>
            <w:lang w:eastAsia="es-CO"/>
          </w:rPr>
          <w:t>Cables eléctricos</w:t>
        </w:r>
      </w:ins>
    </w:p>
    <w:p w:rsidR="005E2677" w:rsidRPr="005E2677" w:rsidRDefault="005E2677" w:rsidP="005E2677">
      <w:pPr>
        <w:numPr>
          <w:ilvl w:val="0"/>
          <w:numId w:val="3"/>
        </w:numPr>
        <w:shd w:val="clear" w:color="auto" w:fill="FFFFFF"/>
        <w:spacing w:before="100" w:beforeAutospacing="1" w:after="100" w:afterAutospacing="1" w:line="315" w:lineRule="atLeast"/>
        <w:ind w:left="375"/>
        <w:rPr>
          <w:ins w:id="4" w:author="Unknown"/>
          <w:rFonts w:ascii="Arial" w:eastAsia="Times New Roman" w:hAnsi="Arial" w:cs="Arial"/>
          <w:color w:val="262626"/>
          <w:sz w:val="23"/>
          <w:szCs w:val="23"/>
          <w:lang w:eastAsia="es-CO"/>
        </w:rPr>
      </w:pPr>
      <w:ins w:id="5" w:author="Unknown">
        <w:r w:rsidRPr="005E2677">
          <w:rPr>
            <w:rFonts w:ascii="Arial" w:eastAsia="Times New Roman" w:hAnsi="Arial" w:cs="Arial"/>
            <w:b/>
            <w:bCs/>
            <w:color w:val="262626"/>
            <w:sz w:val="23"/>
            <w:szCs w:val="23"/>
            <w:lang w:eastAsia="es-CO"/>
          </w:rPr>
          <w:t>Cables Ethernet</w:t>
        </w:r>
      </w:ins>
    </w:p>
    <w:p w:rsidR="005E2677" w:rsidRPr="005E2677" w:rsidRDefault="005E2677" w:rsidP="005E2677">
      <w:pPr>
        <w:numPr>
          <w:ilvl w:val="0"/>
          <w:numId w:val="3"/>
        </w:numPr>
        <w:shd w:val="clear" w:color="auto" w:fill="FFFFFF"/>
        <w:spacing w:before="100" w:beforeAutospacing="1" w:after="100" w:afterAutospacing="1" w:line="315" w:lineRule="atLeast"/>
        <w:ind w:left="375"/>
        <w:rPr>
          <w:ins w:id="6" w:author="Unknown"/>
          <w:rFonts w:ascii="Arial" w:eastAsia="Times New Roman" w:hAnsi="Arial" w:cs="Arial"/>
          <w:color w:val="262626"/>
          <w:sz w:val="23"/>
          <w:szCs w:val="23"/>
          <w:lang w:eastAsia="es-CO"/>
        </w:rPr>
      </w:pPr>
      <w:proofErr w:type="spellStart"/>
      <w:ins w:id="7" w:author="Unknown">
        <w:r w:rsidRPr="005E2677">
          <w:rPr>
            <w:rFonts w:ascii="Arial" w:eastAsia="Times New Roman" w:hAnsi="Arial" w:cs="Arial"/>
            <w:b/>
            <w:bCs/>
            <w:color w:val="262626"/>
            <w:sz w:val="23"/>
            <w:szCs w:val="23"/>
            <w:lang w:eastAsia="es-CO"/>
          </w:rPr>
          <w:t>WiFi</w:t>
        </w:r>
        <w:proofErr w:type="spellEnd"/>
      </w:ins>
    </w:p>
    <w:p w:rsidR="005E2677" w:rsidRPr="005E2677" w:rsidRDefault="005E2677" w:rsidP="005E2677">
      <w:pPr>
        <w:numPr>
          <w:ilvl w:val="0"/>
          <w:numId w:val="3"/>
        </w:numPr>
        <w:shd w:val="clear" w:color="auto" w:fill="FFFFFF"/>
        <w:spacing w:before="100" w:beforeAutospacing="1" w:after="100" w:afterAutospacing="1" w:line="315" w:lineRule="atLeast"/>
        <w:ind w:left="375"/>
        <w:rPr>
          <w:ins w:id="8" w:author="Unknown"/>
          <w:rFonts w:ascii="Arial" w:eastAsia="Times New Roman" w:hAnsi="Arial" w:cs="Arial"/>
          <w:color w:val="262626"/>
          <w:sz w:val="23"/>
          <w:szCs w:val="23"/>
          <w:lang w:eastAsia="es-CO"/>
        </w:rPr>
      </w:pPr>
      <w:ins w:id="9" w:author="Unknown">
        <w:r w:rsidRPr="005E2677">
          <w:rPr>
            <w:rFonts w:ascii="Arial" w:eastAsia="Times New Roman" w:hAnsi="Arial" w:cs="Arial"/>
            <w:b/>
            <w:bCs/>
            <w:color w:val="262626"/>
            <w:sz w:val="23"/>
            <w:szCs w:val="23"/>
            <w:lang w:eastAsia="es-CO"/>
          </w:rPr>
          <w:t>Señales infrarrojas</w:t>
        </w:r>
      </w:ins>
    </w:p>
    <w:p w:rsidR="005E2677" w:rsidRPr="005E2677" w:rsidRDefault="005E2677" w:rsidP="005E2677">
      <w:pPr>
        <w:shd w:val="clear" w:color="auto" w:fill="FFFFFF"/>
        <w:spacing w:after="345" w:line="345" w:lineRule="atLeast"/>
        <w:rPr>
          <w:ins w:id="10" w:author="Unknown"/>
          <w:rFonts w:ascii="Arial" w:eastAsia="Times New Roman" w:hAnsi="Arial" w:cs="Arial"/>
          <w:color w:val="262626"/>
          <w:sz w:val="23"/>
          <w:szCs w:val="23"/>
          <w:lang w:eastAsia="es-CO"/>
        </w:rPr>
      </w:pPr>
      <w:ins w:id="11" w:author="Unknown">
        <w:r w:rsidRPr="005E2677">
          <w:rPr>
            <w:rFonts w:ascii="Arial" w:eastAsia="Times New Roman" w:hAnsi="Arial" w:cs="Arial"/>
            <w:b/>
            <w:bCs/>
            <w:color w:val="262626"/>
            <w:sz w:val="23"/>
            <w:szCs w:val="23"/>
            <w:lang w:eastAsia="es-CO"/>
          </w:rPr>
          <w:t> </w:t>
        </w:r>
      </w:ins>
    </w:p>
    <w:p w:rsidR="005E2677" w:rsidRPr="005E2677" w:rsidRDefault="005E2677" w:rsidP="005E2677">
      <w:pPr>
        <w:shd w:val="clear" w:color="auto" w:fill="FFFFFF"/>
        <w:spacing w:after="345" w:line="345" w:lineRule="atLeast"/>
        <w:rPr>
          <w:ins w:id="12" w:author="Unknown"/>
          <w:rFonts w:ascii="Arial" w:eastAsia="Times New Roman" w:hAnsi="Arial" w:cs="Arial"/>
          <w:color w:val="262626"/>
          <w:sz w:val="23"/>
          <w:szCs w:val="23"/>
          <w:lang w:eastAsia="es-CO"/>
        </w:rPr>
      </w:pPr>
      <w:ins w:id="13" w:author="Unknown">
        <w:r w:rsidRPr="005E2677">
          <w:rPr>
            <w:rFonts w:ascii="Arial" w:eastAsia="Times New Roman" w:hAnsi="Arial" w:cs="Arial"/>
            <w:color w:val="262626"/>
            <w:sz w:val="23"/>
            <w:szCs w:val="23"/>
            <w:lang w:eastAsia="es-CO"/>
          </w:rPr>
          <w:t>El arte de conectar cosas se vuelve más y más complejo cada día. En este artículo veremos cómo funciona un dispositivo de conexión llamado Bluetooth, que puede aerodinamizar el proceso.</w:t>
        </w:r>
      </w:ins>
    </w:p>
    <w:p w:rsidR="005E2677" w:rsidRPr="005E2677" w:rsidRDefault="005E2677" w:rsidP="005E2677">
      <w:pPr>
        <w:shd w:val="clear" w:color="auto" w:fill="FFFFFF"/>
        <w:spacing w:after="345" w:line="345" w:lineRule="atLeast"/>
        <w:rPr>
          <w:ins w:id="14" w:author="Unknown"/>
          <w:rFonts w:ascii="Arial" w:eastAsia="Times New Roman" w:hAnsi="Arial" w:cs="Arial"/>
          <w:color w:val="262626"/>
          <w:sz w:val="23"/>
          <w:szCs w:val="23"/>
          <w:lang w:eastAsia="es-CO"/>
        </w:rPr>
      </w:pPr>
      <w:ins w:id="15"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0" w:line="345" w:lineRule="atLeast"/>
        <w:rPr>
          <w:ins w:id="16" w:author="Unknown"/>
          <w:rFonts w:ascii="Arial" w:eastAsia="Times New Roman" w:hAnsi="Arial" w:cs="Arial"/>
          <w:color w:val="262626"/>
          <w:sz w:val="23"/>
          <w:szCs w:val="23"/>
          <w:lang w:eastAsia="es-CO"/>
        </w:rPr>
      </w:pPr>
      <w:r>
        <w:rPr>
          <w:rFonts w:ascii="Arial" w:eastAsia="Times New Roman" w:hAnsi="Arial" w:cs="Arial"/>
          <w:noProof/>
          <w:color w:val="4DB2EC"/>
          <w:sz w:val="23"/>
          <w:szCs w:val="23"/>
          <w:lang w:eastAsia="es-CO"/>
        </w:rPr>
        <w:drawing>
          <wp:inline distT="0" distB="0" distL="0" distR="0">
            <wp:extent cx="6661785" cy="2380615"/>
            <wp:effectExtent l="0" t="0" r="5715" b="635"/>
            <wp:docPr id="7" name="Imagen 7" descr="Ejemplos de dispositivos Bluetoot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emplos de dispositivos Bluetooth">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1785" cy="2380615"/>
                    </a:xfrm>
                    <a:prstGeom prst="rect">
                      <a:avLst/>
                    </a:prstGeom>
                    <a:noFill/>
                    <a:ln>
                      <a:noFill/>
                    </a:ln>
                  </pic:spPr>
                </pic:pic>
              </a:graphicData>
            </a:graphic>
          </wp:inline>
        </w:drawing>
      </w:r>
      <w:ins w:id="17" w:author="Unknown">
        <w:r w:rsidRPr="005E2677">
          <w:rPr>
            <w:rFonts w:ascii="Arial" w:eastAsia="Times New Roman" w:hAnsi="Arial" w:cs="Arial"/>
            <w:color w:val="262626"/>
            <w:sz w:val="23"/>
            <w:szCs w:val="23"/>
            <w:lang w:eastAsia="es-CO"/>
          </w:rPr>
          <w:t>Ejemplos de dispositivos Bluetooth</w:t>
        </w:r>
      </w:ins>
    </w:p>
    <w:p w:rsidR="005E2677" w:rsidRPr="005E2677" w:rsidRDefault="005E2677" w:rsidP="005E2677">
      <w:pPr>
        <w:shd w:val="clear" w:color="auto" w:fill="FFFFFF"/>
        <w:spacing w:after="345" w:line="345" w:lineRule="atLeast"/>
        <w:rPr>
          <w:ins w:id="18" w:author="Unknown"/>
          <w:rFonts w:ascii="Arial" w:eastAsia="Times New Roman" w:hAnsi="Arial" w:cs="Arial"/>
          <w:color w:val="262626"/>
          <w:sz w:val="23"/>
          <w:szCs w:val="23"/>
          <w:lang w:eastAsia="es-CO"/>
        </w:rPr>
      </w:pPr>
      <w:ins w:id="19"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line="345" w:lineRule="atLeast"/>
        <w:rPr>
          <w:ins w:id="20" w:author="Unknown"/>
          <w:rFonts w:ascii="Arial" w:eastAsia="Times New Roman" w:hAnsi="Arial" w:cs="Arial"/>
          <w:i/>
          <w:iCs/>
          <w:color w:val="262626"/>
          <w:sz w:val="23"/>
          <w:szCs w:val="23"/>
          <w:lang w:eastAsia="es-CO"/>
        </w:rPr>
      </w:pPr>
      <w:ins w:id="21" w:author="Unknown">
        <w:r w:rsidRPr="005E2677">
          <w:rPr>
            <w:rFonts w:ascii="Arial" w:eastAsia="Times New Roman" w:hAnsi="Arial" w:cs="Arial"/>
            <w:b/>
            <w:bCs/>
            <w:i/>
            <w:iCs/>
            <w:color w:val="262626"/>
            <w:sz w:val="23"/>
            <w:szCs w:val="23"/>
            <w:lang w:eastAsia="es-CO"/>
          </w:rPr>
          <w:t>Una conexión Bluetooth es inalámbrica, automática y cuenta con un número interesante de características que pueden simplificar nuestra vida diaria</w:t>
        </w:r>
        <w:r w:rsidRPr="005E2677">
          <w:rPr>
            <w:rFonts w:ascii="Arial" w:eastAsia="Times New Roman" w:hAnsi="Arial" w:cs="Arial"/>
            <w:i/>
            <w:iCs/>
            <w:color w:val="262626"/>
            <w:sz w:val="23"/>
            <w:szCs w:val="23"/>
            <w:lang w:eastAsia="es-CO"/>
          </w:rPr>
          <w:t>.</w:t>
        </w:r>
      </w:ins>
    </w:p>
    <w:p w:rsidR="005E2677" w:rsidRPr="005E2677" w:rsidRDefault="005E2677" w:rsidP="005E2677">
      <w:pPr>
        <w:shd w:val="clear" w:color="auto" w:fill="FFFFFF"/>
        <w:spacing w:after="345" w:line="345" w:lineRule="atLeast"/>
        <w:rPr>
          <w:ins w:id="22" w:author="Unknown"/>
          <w:rFonts w:ascii="Arial" w:eastAsia="Times New Roman" w:hAnsi="Arial" w:cs="Arial"/>
          <w:color w:val="262626"/>
          <w:sz w:val="23"/>
          <w:szCs w:val="23"/>
          <w:lang w:eastAsia="es-CO"/>
        </w:rPr>
      </w:pPr>
      <w:ins w:id="23" w:author="Unknown">
        <w:r w:rsidRPr="005E2677">
          <w:rPr>
            <w:rFonts w:ascii="Arial" w:eastAsia="Times New Roman" w:hAnsi="Arial" w:cs="Arial"/>
            <w:color w:val="262626"/>
            <w:sz w:val="23"/>
            <w:szCs w:val="23"/>
            <w:lang w:eastAsia="es-CO"/>
          </w:rPr>
          <w:lastRenderedPageBreak/>
          <w:t> </w:t>
        </w:r>
      </w:ins>
    </w:p>
    <w:p w:rsidR="005E2677" w:rsidRPr="005E2677" w:rsidRDefault="005E2677" w:rsidP="005E2677">
      <w:pPr>
        <w:shd w:val="clear" w:color="auto" w:fill="FFFFFF"/>
        <w:spacing w:before="375" w:after="405" w:line="630" w:lineRule="atLeast"/>
        <w:outlineLvl w:val="1"/>
        <w:rPr>
          <w:ins w:id="24" w:author="Unknown"/>
          <w:rFonts w:ascii="Arial" w:eastAsia="Times New Roman" w:hAnsi="Arial" w:cs="Arial"/>
          <w:b/>
          <w:bCs/>
          <w:color w:val="222222"/>
          <w:sz w:val="54"/>
          <w:szCs w:val="54"/>
          <w:lang w:eastAsia="es-CO"/>
        </w:rPr>
      </w:pPr>
      <w:ins w:id="25" w:author="Unknown">
        <w:r w:rsidRPr="005E2677">
          <w:rPr>
            <w:rFonts w:ascii="Arial" w:eastAsia="Times New Roman" w:hAnsi="Arial" w:cs="Arial"/>
            <w:b/>
            <w:bCs/>
            <w:color w:val="3366FF"/>
            <w:sz w:val="54"/>
            <w:szCs w:val="54"/>
            <w:lang w:eastAsia="es-CO"/>
          </w:rPr>
          <w:t>El problema</w:t>
        </w:r>
      </w:ins>
    </w:p>
    <w:p w:rsidR="005E2677" w:rsidRPr="005E2677" w:rsidRDefault="005E2677" w:rsidP="005E2677">
      <w:pPr>
        <w:shd w:val="clear" w:color="auto" w:fill="FFFFFF"/>
        <w:spacing w:after="345" w:line="345" w:lineRule="atLeast"/>
        <w:rPr>
          <w:ins w:id="26" w:author="Unknown"/>
          <w:rFonts w:ascii="Arial" w:eastAsia="Times New Roman" w:hAnsi="Arial" w:cs="Arial"/>
          <w:color w:val="262626"/>
          <w:sz w:val="23"/>
          <w:szCs w:val="23"/>
          <w:lang w:eastAsia="es-CO"/>
        </w:rPr>
      </w:pPr>
      <w:ins w:id="27"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28" w:author="Unknown"/>
          <w:rFonts w:ascii="Arial" w:eastAsia="Times New Roman" w:hAnsi="Arial" w:cs="Arial"/>
          <w:color w:val="262626"/>
          <w:sz w:val="23"/>
          <w:szCs w:val="23"/>
          <w:lang w:eastAsia="es-CO"/>
        </w:rPr>
      </w:pPr>
      <w:ins w:id="29" w:author="Unknown">
        <w:r w:rsidRPr="005E2677">
          <w:rPr>
            <w:rFonts w:ascii="Arial" w:eastAsia="Times New Roman" w:hAnsi="Arial" w:cs="Arial"/>
            <w:color w:val="262626"/>
            <w:sz w:val="23"/>
            <w:szCs w:val="23"/>
            <w:lang w:eastAsia="es-CO"/>
          </w:rPr>
          <w:t>Cuando dos dispositivos necesitan hablar entre sí, tienen que estar de acuerdo en un número de puntos antes de que la conversación pueda comenzar. El</w:t>
        </w:r>
        <w:r w:rsidRPr="005E2677">
          <w:rPr>
            <w:rFonts w:ascii="Arial" w:eastAsia="Times New Roman" w:hAnsi="Arial" w:cs="Arial"/>
            <w:b/>
            <w:bCs/>
            <w:color w:val="262626"/>
            <w:sz w:val="23"/>
            <w:szCs w:val="23"/>
            <w:lang w:eastAsia="es-CO"/>
          </w:rPr>
          <w:t> primer punto de acuerdo es físico</w:t>
        </w:r>
        <w:r w:rsidRPr="005E2677">
          <w:rPr>
            <w:rFonts w:ascii="Arial" w:eastAsia="Times New Roman" w:hAnsi="Arial" w:cs="Arial"/>
            <w:color w:val="262626"/>
            <w:sz w:val="23"/>
            <w:szCs w:val="23"/>
            <w:lang w:eastAsia="es-CO"/>
          </w:rPr>
          <w:t>: ¿Hablarán a través de cables o a través de alguna forma de señales inalámbricos? Si ellos utilizan cables, ¿cuántos son necesarios – uno, dos, ocho, 25? Una vez que la cualidad física es elegida,  surgen varias preguntas más:</w:t>
        </w:r>
      </w:ins>
    </w:p>
    <w:p w:rsidR="005E2677" w:rsidRPr="005E2677" w:rsidRDefault="005E2677" w:rsidP="005E2677">
      <w:pPr>
        <w:shd w:val="clear" w:color="auto" w:fill="FFFFFF"/>
        <w:spacing w:after="345" w:line="345" w:lineRule="atLeast"/>
        <w:rPr>
          <w:ins w:id="30" w:author="Unknown"/>
          <w:rFonts w:ascii="Arial" w:eastAsia="Times New Roman" w:hAnsi="Arial" w:cs="Arial"/>
          <w:color w:val="262626"/>
          <w:sz w:val="23"/>
          <w:szCs w:val="23"/>
          <w:lang w:eastAsia="es-CO"/>
        </w:rPr>
      </w:pPr>
      <w:ins w:id="31" w:author="Unknown">
        <w:r w:rsidRPr="005E2677">
          <w:rPr>
            <w:rFonts w:ascii="Arial" w:eastAsia="Times New Roman" w:hAnsi="Arial" w:cs="Arial"/>
            <w:color w:val="262626"/>
            <w:sz w:val="23"/>
            <w:szCs w:val="23"/>
            <w:lang w:eastAsia="es-CO"/>
          </w:rPr>
          <w:t> </w:t>
        </w:r>
      </w:ins>
    </w:p>
    <w:p w:rsidR="005E2677" w:rsidRPr="005E2677" w:rsidRDefault="005E2677" w:rsidP="005E2677">
      <w:pPr>
        <w:numPr>
          <w:ilvl w:val="0"/>
          <w:numId w:val="4"/>
        </w:numPr>
        <w:shd w:val="clear" w:color="auto" w:fill="FFFFFF"/>
        <w:spacing w:before="100" w:beforeAutospacing="1" w:after="100" w:afterAutospacing="1" w:line="315" w:lineRule="atLeast"/>
        <w:ind w:left="375"/>
        <w:rPr>
          <w:ins w:id="32" w:author="Unknown"/>
          <w:rFonts w:ascii="Arial" w:eastAsia="Times New Roman" w:hAnsi="Arial" w:cs="Arial"/>
          <w:color w:val="262626"/>
          <w:sz w:val="23"/>
          <w:szCs w:val="23"/>
          <w:lang w:eastAsia="es-CO"/>
        </w:rPr>
      </w:pPr>
      <w:ins w:id="33" w:author="Unknown">
        <w:r w:rsidRPr="005E2677">
          <w:rPr>
            <w:rFonts w:ascii="Arial" w:eastAsia="Times New Roman" w:hAnsi="Arial" w:cs="Arial"/>
            <w:b/>
            <w:bCs/>
            <w:color w:val="262626"/>
            <w:sz w:val="23"/>
            <w:szCs w:val="23"/>
            <w:lang w:eastAsia="es-CO"/>
          </w:rPr>
          <w:t>¿Cuántos datos serán enviados a la vez?</w:t>
        </w:r>
        <w:r w:rsidRPr="005E2677">
          <w:rPr>
            <w:rFonts w:ascii="Arial" w:eastAsia="Times New Roman" w:hAnsi="Arial" w:cs="Arial"/>
            <w:color w:val="262626"/>
            <w:sz w:val="23"/>
            <w:szCs w:val="23"/>
            <w:lang w:eastAsia="es-CO"/>
          </w:rPr>
          <w:t> Por ejemplo, los puertos de serie envían datos de 1 bit cada vez, mientras que los puertos paralelos envían varios bits a la vez.</w:t>
        </w:r>
      </w:ins>
    </w:p>
    <w:p w:rsidR="005E2677" w:rsidRPr="005E2677" w:rsidRDefault="005E2677" w:rsidP="005E2677">
      <w:pPr>
        <w:shd w:val="clear" w:color="auto" w:fill="FFFFFF"/>
        <w:spacing w:after="345" w:line="345" w:lineRule="atLeast"/>
        <w:rPr>
          <w:ins w:id="34" w:author="Unknown"/>
          <w:rFonts w:ascii="Arial" w:eastAsia="Times New Roman" w:hAnsi="Arial" w:cs="Arial"/>
          <w:color w:val="262626"/>
          <w:sz w:val="23"/>
          <w:szCs w:val="23"/>
          <w:lang w:eastAsia="es-CO"/>
        </w:rPr>
      </w:pPr>
      <w:ins w:id="35" w:author="Unknown">
        <w:r w:rsidRPr="005E2677">
          <w:rPr>
            <w:rFonts w:ascii="Arial" w:eastAsia="Times New Roman" w:hAnsi="Arial" w:cs="Arial"/>
            <w:color w:val="262626"/>
            <w:sz w:val="23"/>
            <w:szCs w:val="23"/>
            <w:lang w:eastAsia="es-CO"/>
          </w:rPr>
          <w:t> </w:t>
        </w:r>
      </w:ins>
    </w:p>
    <w:p w:rsidR="005E2677" w:rsidRPr="005E2677" w:rsidRDefault="005E2677" w:rsidP="005E2677">
      <w:pPr>
        <w:numPr>
          <w:ilvl w:val="0"/>
          <w:numId w:val="5"/>
        </w:numPr>
        <w:shd w:val="clear" w:color="auto" w:fill="FFFFFF"/>
        <w:spacing w:before="100" w:beforeAutospacing="1" w:after="100" w:afterAutospacing="1" w:line="315" w:lineRule="atLeast"/>
        <w:ind w:left="375"/>
        <w:rPr>
          <w:ins w:id="36" w:author="Unknown"/>
          <w:rFonts w:ascii="Arial" w:eastAsia="Times New Roman" w:hAnsi="Arial" w:cs="Arial"/>
          <w:color w:val="262626"/>
          <w:sz w:val="23"/>
          <w:szCs w:val="23"/>
          <w:lang w:eastAsia="es-CO"/>
        </w:rPr>
      </w:pPr>
      <w:ins w:id="37" w:author="Unknown">
        <w:r w:rsidRPr="005E2677">
          <w:rPr>
            <w:rFonts w:ascii="Arial" w:eastAsia="Times New Roman" w:hAnsi="Arial" w:cs="Arial"/>
            <w:b/>
            <w:bCs/>
            <w:color w:val="262626"/>
            <w:sz w:val="23"/>
            <w:szCs w:val="23"/>
            <w:lang w:eastAsia="es-CO"/>
          </w:rPr>
          <w:t>¿Cómo hablarán entre sí?</w:t>
        </w:r>
        <w:r w:rsidRPr="005E2677">
          <w:rPr>
            <w:rFonts w:ascii="Arial" w:eastAsia="Times New Roman" w:hAnsi="Arial" w:cs="Arial"/>
            <w:color w:val="262626"/>
            <w:sz w:val="23"/>
            <w:szCs w:val="23"/>
            <w:lang w:eastAsia="es-CO"/>
          </w:rPr>
          <w:t> Todas las partes implicadas en una conversación electrónica necesitan saber lo que los bits quieren decir y si el mensaje que ellos reciben es el mismo mensaje que se ha enviado. Esto significa, </w:t>
        </w:r>
        <w:r w:rsidRPr="005E2677">
          <w:rPr>
            <w:rFonts w:ascii="Arial" w:eastAsia="Times New Roman" w:hAnsi="Arial" w:cs="Arial"/>
            <w:b/>
            <w:bCs/>
            <w:color w:val="262626"/>
            <w:sz w:val="23"/>
            <w:szCs w:val="23"/>
            <w:lang w:eastAsia="es-CO"/>
          </w:rPr>
          <w:t>desarrollar un conjunto de comandos y respuestas</w:t>
        </w:r>
        <w:r w:rsidRPr="005E2677">
          <w:rPr>
            <w:rFonts w:ascii="Arial" w:eastAsia="Times New Roman" w:hAnsi="Arial" w:cs="Arial"/>
            <w:color w:val="262626"/>
            <w:sz w:val="23"/>
            <w:szCs w:val="23"/>
            <w:lang w:eastAsia="es-CO"/>
          </w:rPr>
          <w:t>, proceso que se conoce con el nombre de </w:t>
        </w:r>
        <w:r w:rsidRPr="005E2677">
          <w:rPr>
            <w:rFonts w:ascii="Arial" w:eastAsia="Times New Roman" w:hAnsi="Arial" w:cs="Arial"/>
            <w:b/>
            <w:bCs/>
            <w:color w:val="262626"/>
            <w:sz w:val="23"/>
            <w:szCs w:val="23"/>
            <w:lang w:eastAsia="es-CO"/>
          </w:rPr>
          <w:t>protocolo</w:t>
        </w:r>
        <w:r w:rsidRPr="005E2677">
          <w:rPr>
            <w:rFonts w:ascii="Arial" w:eastAsia="Times New Roman" w:hAnsi="Arial" w:cs="Arial"/>
            <w:color w:val="262626"/>
            <w:sz w:val="23"/>
            <w:szCs w:val="23"/>
            <w:lang w:eastAsia="es-CO"/>
          </w:rPr>
          <w:t>.</w:t>
        </w:r>
      </w:ins>
    </w:p>
    <w:p w:rsidR="005E2677" w:rsidRPr="005E2677" w:rsidRDefault="005E2677" w:rsidP="005E2677">
      <w:pPr>
        <w:shd w:val="clear" w:color="auto" w:fill="FFFFFF"/>
        <w:spacing w:after="345" w:line="345" w:lineRule="atLeast"/>
        <w:rPr>
          <w:ins w:id="38" w:author="Unknown"/>
          <w:rFonts w:ascii="Arial" w:eastAsia="Times New Roman" w:hAnsi="Arial" w:cs="Arial"/>
          <w:color w:val="262626"/>
          <w:sz w:val="23"/>
          <w:szCs w:val="23"/>
          <w:lang w:eastAsia="es-CO"/>
        </w:rPr>
      </w:pPr>
      <w:ins w:id="39"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40" w:author="Unknown"/>
          <w:rFonts w:ascii="Arial" w:eastAsia="Times New Roman" w:hAnsi="Arial" w:cs="Arial"/>
          <w:color w:val="262626"/>
          <w:sz w:val="23"/>
          <w:szCs w:val="23"/>
          <w:lang w:eastAsia="es-CO"/>
        </w:rPr>
      </w:pPr>
      <w:ins w:id="41" w:author="Unknown">
        <w:r w:rsidRPr="005E2677">
          <w:rPr>
            <w:rFonts w:ascii="Arial" w:eastAsia="Times New Roman" w:hAnsi="Arial" w:cs="Arial"/>
            <w:b/>
            <w:bCs/>
            <w:color w:val="262626"/>
            <w:sz w:val="23"/>
            <w:szCs w:val="23"/>
            <w:lang w:eastAsia="es-CO"/>
          </w:rPr>
          <w:t>El Bluetooth ofrece una solución a este problema.</w:t>
        </w:r>
      </w:ins>
    </w:p>
    <w:p w:rsidR="005E2677" w:rsidRPr="005E2677" w:rsidRDefault="005E2677" w:rsidP="005E2677">
      <w:pPr>
        <w:shd w:val="clear" w:color="auto" w:fill="FFFFFF"/>
        <w:spacing w:after="345" w:line="345" w:lineRule="atLeast"/>
        <w:rPr>
          <w:ins w:id="42" w:author="Unknown"/>
          <w:rFonts w:ascii="Arial" w:eastAsia="Times New Roman" w:hAnsi="Arial" w:cs="Arial"/>
          <w:color w:val="262626"/>
          <w:sz w:val="23"/>
          <w:szCs w:val="23"/>
          <w:lang w:eastAsia="es-CO"/>
        </w:rPr>
      </w:pPr>
      <w:ins w:id="43"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before="375" w:after="405" w:line="630" w:lineRule="atLeast"/>
        <w:outlineLvl w:val="1"/>
        <w:rPr>
          <w:ins w:id="44" w:author="Unknown"/>
          <w:rFonts w:ascii="Arial" w:eastAsia="Times New Roman" w:hAnsi="Arial" w:cs="Arial"/>
          <w:b/>
          <w:bCs/>
          <w:color w:val="222222"/>
          <w:sz w:val="54"/>
          <w:szCs w:val="54"/>
          <w:lang w:eastAsia="es-CO"/>
        </w:rPr>
      </w:pPr>
      <w:ins w:id="45" w:author="Unknown">
        <w:r w:rsidRPr="005E2677">
          <w:rPr>
            <w:rFonts w:ascii="Arial" w:eastAsia="Times New Roman" w:hAnsi="Arial" w:cs="Arial"/>
            <w:b/>
            <w:bCs/>
            <w:color w:val="3366FF"/>
            <w:sz w:val="54"/>
            <w:szCs w:val="54"/>
            <w:lang w:eastAsia="es-CO"/>
          </w:rPr>
          <w:t>Cómo el Bluetooth crea una conexión</w:t>
        </w:r>
      </w:ins>
    </w:p>
    <w:p w:rsidR="005E2677" w:rsidRPr="005E2677" w:rsidRDefault="005E2677" w:rsidP="005E2677">
      <w:pPr>
        <w:shd w:val="clear" w:color="auto" w:fill="FFFFFF"/>
        <w:spacing w:after="345" w:line="345" w:lineRule="atLeast"/>
        <w:rPr>
          <w:ins w:id="46" w:author="Unknown"/>
          <w:rFonts w:ascii="Arial" w:eastAsia="Times New Roman" w:hAnsi="Arial" w:cs="Arial"/>
          <w:color w:val="262626"/>
          <w:sz w:val="23"/>
          <w:szCs w:val="23"/>
          <w:lang w:eastAsia="es-CO"/>
        </w:rPr>
      </w:pPr>
      <w:ins w:id="47" w:author="Unknown">
        <w:r w:rsidRPr="005E2677">
          <w:rPr>
            <w:rFonts w:ascii="Arial" w:eastAsia="Times New Roman" w:hAnsi="Arial" w:cs="Arial"/>
            <w:color w:val="262626"/>
            <w:sz w:val="23"/>
            <w:szCs w:val="23"/>
            <w:lang w:eastAsia="es-CO"/>
          </w:rPr>
          <w:lastRenderedPageBreak/>
          <w:t>El </w:t>
        </w:r>
        <w:r w:rsidRPr="005E2677">
          <w:rPr>
            <w:rFonts w:ascii="Arial" w:eastAsia="Times New Roman" w:hAnsi="Arial" w:cs="Arial"/>
            <w:b/>
            <w:bCs/>
            <w:color w:val="262626"/>
            <w:sz w:val="23"/>
            <w:szCs w:val="23"/>
            <w:lang w:eastAsia="es-CO"/>
          </w:rPr>
          <w:t>Bluetooth tiene un área pequeña de redes de alto nivel</w:t>
        </w:r>
        <w:r w:rsidRPr="005E2677">
          <w:rPr>
            <w:rFonts w:ascii="Arial" w:eastAsia="Times New Roman" w:hAnsi="Arial" w:cs="Arial"/>
            <w:color w:val="262626"/>
            <w:sz w:val="23"/>
            <w:szCs w:val="23"/>
            <w:lang w:eastAsia="es-CO"/>
          </w:rPr>
          <w:t> </w:t>
        </w:r>
        <w:proofErr w:type="gramStart"/>
        <w:r w:rsidRPr="005E2677">
          <w:rPr>
            <w:rFonts w:ascii="Arial" w:eastAsia="Times New Roman" w:hAnsi="Arial" w:cs="Arial"/>
            <w:color w:val="262626"/>
            <w:sz w:val="23"/>
            <w:szCs w:val="23"/>
            <w:lang w:eastAsia="es-CO"/>
          </w:rPr>
          <w:t>diseñada</w:t>
        </w:r>
        <w:proofErr w:type="gramEnd"/>
        <w:r w:rsidRPr="005E2677">
          <w:rPr>
            <w:rFonts w:ascii="Arial" w:eastAsia="Times New Roman" w:hAnsi="Arial" w:cs="Arial"/>
            <w:color w:val="262626"/>
            <w:sz w:val="23"/>
            <w:szCs w:val="23"/>
            <w:lang w:eastAsia="es-CO"/>
          </w:rPr>
          <w:t xml:space="preserve"> para eliminar la necesidad de la intervención del usuario y para asegurar el ahorro de batería manteniendo la potencia de transmisión muy baja.</w:t>
        </w:r>
      </w:ins>
    </w:p>
    <w:p w:rsidR="005E2677" w:rsidRPr="005E2677" w:rsidRDefault="005E2677" w:rsidP="005E2677">
      <w:pPr>
        <w:shd w:val="clear" w:color="auto" w:fill="FFFFFF"/>
        <w:spacing w:after="0" w:line="345" w:lineRule="atLeast"/>
        <w:rPr>
          <w:ins w:id="48" w:author="Unknown"/>
          <w:rFonts w:ascii="Arial" w:eastAsia="Times New Roman" w:hAnsi="Arial" w:cs="Arial"/>
          <w:color w:val="262626"/>
          <w:sz w:val="23"/>
          <w:szCs w:val="23"/>
          <w:lang w:eastAsia="es-CO"/>
        </w:rPr>
      </w:pPr>
      <w:r>
        <w:rPr>
          <w:rFonts w:ascii="Arial" w:eastAsia="Times New Roman" w:hAnsi="Arial" w:cs="Arial"/>
          <w:noProof/>
          <w:color w:val="4DB2EC"/>
          <w:sz w:val="23"/>
          <w:szCs w:val="23"/>
          <w:lang w:eastAsia="es-CO"/>
        </w:rPr>
        <w:drawing>
          <wp:inline distT="0" distB="0" distL="0" distR="0">
            <wp:extent cx="6661785" cy="6661785"/>
            <wp:effectExtent l="0" t="0" r="5715" b="5715"/>
            <wp:docPr id="6" name="Imagen 6" descr="El Bluetooth es una conexión inalámbrica que permite intercambiar datos con otros aparato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 Bluetooth es una conexión inalámbrica que permite intercambiar datos con otros aparato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1785" cy="6661785"/>
                    </a:xfrm>
                    <a:prstGeom prst="rect">
                      <a:avLst/>
                    </a:prstGeom>
                    <a:noFill/>
                    <a:ln>
                      <a:noFill/>
                    </a:ln>
                  </pic:spPr>
                </pic:pic>
              </a:graphicData>
            </a:graphic>
          </wp:inline>
        </w:drawing>
      </w:r>
      <w:ins w:id="49" w:author="Unknown">
        <w:r w:rsidRPr="005E2677">
          <w:rPr>
            <w:rFonts w:ascii="Arial" w:eastAsia="Times New Roman" w:hAnsi="Arial" w:cs="Arial"/>
            <w:color w:val="262626"/>
            <w:sz w:val="23"/>
            <w:szCs w:val="23"/>
            <w:lang w:eastAsia="es-CO"/>
          </w:rPr>
          <w:t>El Bluetooth es una conexión inalámbrica que permite intercambiar datos con otros aparatos</w:t>
        </w:r>
      </w:ins>
    </w:p>
    <w:p w:rsidR="005E2677" w:rsidRPr="005E2677" w:rsidRDefault="005E2677" w:rsidP="005E2677">
      <w:pPr>
        <w:shd w:val="clear" w:color="auto" w:fill="FFFFFF"/>
        <w:spacing w:after="345" w:line="345" w:lineRule="atLeast"/>
        <w:rPr>
          <w:ins w:id="50" w:author="Unknown"/>
          <w:rFonts w:ascii="Arial" w:eastAsia="Times New Roman" w:hAnsi="Arial" w:cs="Arial"/>
          <w:color w:val="262626"/>
          <w:sz w:val="23"/>
          <w:szCs w:val="23"/>
          <w:lang w:eastAsia="es-CO"/>
        </w:rPr>
      </w:pPr>
      <w:ins w:id="51"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52" w:author="Unknown"/>
          <w:rFonts w:ascii="Arial" w:eastAsia="Times New Roman" w:hAnsi="Arial" w:cs="Arial"/>
          <w:color w:val="262626"/>
          <w:sz w:val="23"/>
          <w:szCs w:val="23"/>
          <w:lang w:eastAsia="es-CO"/>
        </w:rPr>
      </w:pPr>
      <w:ins w:id="53" w:author="Unknown">
        <w:r w:rsidRPr="005E2677">
          <w:rPr>
            <w:rFonts w:ascii="Arial" w:eastAsia="Times New Roman" w:hAnsi="Arial" w:cs="Arial"/>
            <w:b/>
            <w:bCs/>
            <w:color w:val="262626"/>
            <w:sz w:val="23"/>
            <w:szCs w:val="23"/>
            <w:lang w:eastAsia="es-CO"/>
          </w:rPr>
          <w:lastRenderedPageBreak/>
          <w:t>Imagina esto</w:t>
        </w:r>
        <w:r w:rsidRPr="005E2677">
          <w:rPr>
            <w:rFonts w:ascii="Arial" w:eastAsia="Times New Roman" w:hAnsi="Arial" w:cs="Arial"/>
            <w:color w:val="262626"/>
            <w:sz w:val="23"/>
            <w:szCs w:val="23"/>
            <w:lang w:eastAsia="es-CO"/>
          </w:rPr>
          <w:t>: Tienes el Bluetooth de tu teléfono móvil habilitado, y te encuentras fuera de la puerta de tu casa. Le dices a la persona del otro lado de la línea que te llame en cinco minutos así puedes entrar en la casa y colocar tus cosas. Tan pronto como caminas por la casa, </w:t>
        </w:r>
        <w:r w:rsidRPr="005E2677">
          <w:rPr>
            <w:rFonts w:ascii="Arial" w:eastAsia="Times New Roman" w:hAnsi="Arial" w:cs="Arial"/>
            <w:b/>
            <w:bCs/>
            <w:color w:val="262626"/>
            <w:sz w:val="23"/>
            <w:szCs w:val="23"/>
            <w:lang w:eastAsia="es-CO"/>
          </w:rPr>
          <w:t>el mapa, que recibió tu teléfono móvil del dispositivo de Bluetooth activado en tu coche, es automáticamente enviado al Bluetooth activado de tu ordenador.</w:t>
        </w:r>
      </w:ins>
    </w:p>
    <w:p w:rsidR="005E2677" w:rsidRPr="005E2677" w:rsidRDefault="005E2677" w:rsidP="005E2677">
      <w:pPr>
        <w:shd w:val="clear" w:color="auto" w:fill="FFFFFF"/>
        <w:spacing w:after="345" w:line="345" w:lineRule="atLeast"/>
        <w:rPr>
          <w:ins w:id="54" w:author="Unknown"/>
          <w:rFonts w:ascii="Arial" w:eastAsia="Times New Roman" w:hAnsi="Arial" w:cs="Arial"/>
          <w:color w:val="262626"/>
          <w:sz w:val="23"/>
          <w:szCs w:val="23"/>
          <w:lang w:eastAsia="es-CO"/>
        </w:rPr>
      </w:pPr>
      <w:ins w:id="55"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56" w:author="Unknown"/>
          <w:rFonts w:ascii="Arial" w:eastAsia="Times New Roman" w:hAnsi="Arial" w:cs="Arial"/>
          <w:color w:val="262626"/>
          <w:sz w:val="23"/>
          <w:szCs w:val="23"/>
          <w:lang w:eastAsia="es-CO"/>
        </w:rPr>
      </w:pPr>
      <w:ins w:id="57" w:author="Unknown">
        <w:r w:rsidRPr="005E2677">
          <w:rPr>
            <w:rFonts w:ascii="Arial" w:eastAsia="Times New Roman" w:hAnsi="Arial" w:cs="Arial"/>
            <w:color w:val="262626"/>
            <w:sz w:val="23"/>
            <w:szCs w:val="23"/>
            <w:lang w:eastAsia="es-CO"/>
          </w:rPr>
          <w:t>Esto es debido a que </w:t>
        </w:r>
        <w:proofErr w:type="gramStart"/>
        <w:r w:rsidRPr="005E2677">
          <w:rPr>
            <w:rFonts w:ascii="Arial" w:eastAsia="Times New Roman" w:hAnsi="Arial" w:cs="Arial"/>
            <w:b/>
            <w:bCs/>
            <w:color w:val="262626"/>
            <w:sz w:val="23"/>
            <w:szCs w:val="23"/>
            <w:lang w:eastAsia="es-CO"/>
          </w:rPr>
          <w:t>tu</w:t>
        </w:r>
        <w:proofErr w:type="gramEnd"/>
        <w:r w:rsidRPr="005E2677">
          <w:rPr>
            <w:rFonts w:ascii="Arial" w:eastAsia="Times New Roman" w:hAnsi="Arial" w:cs="Arial"/>
            <w:b/>
            <w:bCs/>
            <w:color w:val="262626"/>
            <w:sz w:val="23"/>
            <w:szCs w:val="23"/>
            <w:lang w:eastAsia="es-CO"/>
          </w:rPr>
          <w:t xml:space="preserve"> móvil captó la señal de Bluetooth de tu PC y automáticamente se enviaron los datos que tú habías designado para la transferencia.</w:t>
        </w:r>
        <w:r w:rsidRPr="005E2677">
          <w:rPr>
            <w:rFonts w:ascii="Arial" w:eastAsia="Times New Roman" w:hAnsi="Arial" w:cs="Arial"/>
            <w:color w:val="262626"/>
            <w:sz w:val="23"/>
            <w:szCs w:val="23"/>
            <w:lang w:eastAsia="es-CO"/>
          </w:rPr>
          <w:t> Cinco minutos después, cuando tu amigo te devuelve la llamada, el Bluetooth habilitado del teléfono de tu casa suena en lugar de tu teléfono móvil. La persona llamó al mismo número, pero previamente el teléfono de tu casa  había recogido la señal de Bluetooth procedente de tu teléfono móvil y </w:t>
        </w:r>
        <w:r w:rsidRPr="005E2677">
          <w:rPr>
            <w:rFonts w:ascii="Arial" w:eastAsia="Times New Roman" w:hAnsi="Arial" w:cs="Arial"/>
            <w:b/>
            <w:bCs/>
            <w:color w:val="262626"/>
            <w:sz w:val="23"/>
            <w:szCs w:val="23"/>
            <w:lang w:eastAsia="es-CO"/>
          </w:rPr>
          <w:t>automáticamente reencaminó esta llamada al darse cuenta de que habías llegado a casa.</w:t>
        </w:r>
      </w:ins>
    </w:p>
    <w:p w:rsidR="005E2677" w:rsidRPr="005E2677" w:rsidRDefault="005E2677" w:rsidP="005E2677">
      <w:pPr>
        <w:shd w:val="clear" w:color="auto" w:fill="FFFFFF"/>
        <w:spacing w:after="345" w:line="345" w:lineRule="atLeast"/>
        <w:rPr>
          <w:ins w:id="58" w:author="Unknown"/>
          <w:rFonts w:ascii="Arial" w:eastAsia="Times New Roman" w:hAnsi="Arial" w:cs="Arial"/>
          <w:color w:val="262626"/>
          <w:sz w:val="23"/>
          <w:szCs w:val="23"/>
          <w:lang w:eastAsia="es-CO"/>
        </w:rPr>
      </w:pPr>
      <w:ins w:id="59"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CFFFFD"/>
        <w:spacing w:line="345" w:lineRule="atLeast"/>
        <w:rPr>
          <w:ins w:id="60" w:author="Unknown"/>
          <w:rFonts w:ascii="Arial" w:eastAsia="Times New Roman" w:hAnsi="Arial" w:cs="Arial"/>
          <w:color w:val="0B0A0A"/>
          <w:sz w:val="23"/>
          <w:szCs w:val="23"/>
          <w:lang w:eastAsia="es-CO"/>
        </w:rPr>
      </w:pPr>
      <w:ins w:id="61" w:author="Unknown">
        <w:r w:rsidRPr="005E2677">
          <w:rPr>
            <w:rFonts w:ascii="Arial" w:eastAsia="Times New Roman" w:hAnsi="Arial" w:cs="Arial"/>
            <w:b/>
            <w:bCs/>
            <w:color w:val="0B0A0A"/>
            <w:sz w:val="23"/>
            <w:szCs w:val="23"/>
            <w:lang w:eastAsia="es-CO"/>
          </w:rPr>
          <w:t xml:space="preserve">Cada señal entrante y saliente de tu dispositivo móvil consume solamente 1 </w:t>
        </w:r>
        <w:proofErr w:type="spellStart"/>
        <w:r w:rsidRPr="005E2677">
          <w:rPr>
            <w:rFonts w:ascii="Arial" w:eastAsia="Times New Roman" w:hAnsi="Arial" w:cs="Arial"/>
            <w:b/>
            <w:bCs/>
            <w:color w:val="0B0A0A"/>
            <w:sz w:val="23"/>
            <w:szCs w:val="23"/>
            <w:lang w:eastAsia="es-CO"/>
          </w:rPr>
          <w:t>milivatio</w:t>
        </w:r>
        <w:proofErr w:type="spellEnd"/>
        <w:r w:rsidRPr="005E2677">
          <w:rPr>
            <w:rFonts w:ascii="Arial" w:eastAsia="Times New Roman" w:hAnsi="Arial" w:cs="Arial"/>
            <w:b/>
            <w:bCs/>
            <w:color w:val="0B0A0A"/>
            <w:sz w:val="23"/>
            <w:szCs w:val="23"/>
            <w:lang w:eastAsia="es-CO"/>
          </w:rPr>
          <w:t xml:space="preserve"> de energía, así que la batería de tu teléfono móvil no se ve afectada por toda esta actividad.</w:t>
        </w:r>
      </w:ins>
    </w:p>
    <w:p w:rsidR="005E2677" w:rsidRPr="005E2677" w:rsidRDefault="005E2677" w:rsidP="005E2677">
      <w:pPr>
        <w:shd w:val="clear" w:color="auto" w:fill="FFFFFF"/>
        <w:spacing w:after="345" w:line="345" w:lineRule="atLeast"/>
        <w:rPr>
          <w:ins w:id="62" w:author="Unknown"/>
          <w:rFonts w:ascii="Arial" w:eastAsia="Times New Roman" w:hAnsi="Arial" w:cs="Arial"/>
          <w:color w:val="262626"/>
          <w:sz w:val="23"/>
          <w:szCs w:val="23"/>
          <w:lang w:eastAsia="es-CO"/>
        </w:rPr>
      </w:pPr>
      <w:ins w:id="63"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64" w:author="Unknown"/>
          <w:rFonts w:ascii="Arial" w:eastAsia="Times New Roman" w:hAnsi="Arial" w:cs="Arial"/>
          <w:color w:val="262626"/>
          <w:sz w:val="23"/>
          <w:szCs w:val="23"/>
          <w:lang w:eastAsia="es-CO"/>
        </w:rPr>
      </w:pPr>
      <w:ins w:id="65" w:author="Unknown">
        <w:r w:rsidRPr="005E2677">
          <w:rPr>
            <w:rFonts w:ascii="Arial" w:eastAsia="Times New Roman" w:hAnsi="Arial" w:cs="Arial"/>
            <w:color w:val="262626"/>
            <w:sz w:val="23"/>
            <w:szCs w:val="23"/>
            <w:lang w:eastAsia="es-CO"/>
          </w:rPr>
          <w:t>El </w:t>
        </w:r>
        <w:r w:rsidRPr="005E2677">
          <w:rPr>
            <w:rFonts w:ascii="Arial" w:eastAsia="Times New Roman" w:hAnsi="Arial" w:cs="Arial"/>
            <w:b/>
            <w:bCs/>
            <w:color w:val="262626"/>
            <w:sz w:val="23"/>
            <w:szCs w:val="23"/>
            <w:lang w:eastAsia="es-CO"/>
          </w:rPr>
          <w:t>Bluetooth</w:t>
        </w:r>
        <w:r w:rsidRPr="005E2677">
          <w:rPr>
            <w:rFonts w:ascii="Arial" w:eastAsia="Times New Roman" w:hAnsi="Arial" w:cs="Arial"/>
            <w:color w:val="262626"/>
            <w:sz w:val="23"/>
            <w:szCs w:val="23"/>
            <w:lang w:eastAsia="es-CO"/>
          </w:rPr>
          <w:t> es esencialmente una red estándar que </w:t>
        </w:r>
        <w:r w:rsidRPr="005E2677">
          <w:rPr>
            <w:rFonts w:ascii="Arial" w:eastAsia="Times New Roman" w:hAnsi="Arial" w:cs="Arial"/>
            <w:b/>
            <w:bCs/>
            <w:color w:val="262626"/>
            <w:sz w:val="23"/>
            <w:szCs w:val="23"/>
            <w:lang w:eastAsia="es-CO"/>
          </w:rPr>
          <w:t>trabaja a dos niveles</w:t>
        </w:r>
        <w:r w:rsidRPr="005E2677">
          <w:rPr>
            <w:rFonts w:ascii="Arial" w:eastAsia="Times New Roman" w:hAnsi="Arial" w:cs="Arial"/>
            <w:color w:val="262626"/>
            <w:sz w:val="23"/>
            <w:szCs w:val="23"/>
            <w:lang w:eastAsia="es-CO"/>
          </w:rPr>
          <w:t>:</w:t>
        </w:r>
      </w:ins>
    </w:p>
    <w:p w:rsidR="005E2677" w:rsidRPr="005E2677" w:rsidRDefault="005E2677" w:rsidP="005E2677">
      <w:pPr>
        <w:numPr>
          <w:ilvl w:val="0"/>
          <w:numId w:val="6"/>
        </w:numPr>
        <w:shd w:val="clear" w:color="auto" w:fill="FFFFFF"/>
        <w:spacing w:before="100" w:beforeAutospacing="1" w:after="100" w:afterAutospacing="1" w:line="315" w:lineRule="atLeast"/>
        <w:ind w:left="375"/>
        <w:rPr>
          <w:ins w:id="66" w:author="Unknown"/>
          <w:rFonts w:ascii="Arial" w:eastAsia="Times New Roman" w:hAnsi="Arial" w:cs="Arial"/>
          <w:color w:val="262626"/>
          <w:sz w:val="23"/>
          <w:szCs w:val="23"/>
          <w:lang w:eastAsia="es-CO"/>
        </w:rPr>
      </w:pPr>
      <w:ins w:id="67" w:author="Unknown">
        <w:r w:rsidRPr="005E2677">
          <w:rPr>
            <w:rFonts w:ascii="Arial" w:eastAsia="Times New Roman" w:hAnsi="Arial" w:cs="Arial"/>
            <w:color w:val="262626"/>
            <w:sz w:val="23"/>
            <w:szCs w:val="23"/>
            <w:lang w:eastAsia="es-CO"/>
          </w:rPr>
          <w:t>Provee acuerdo a </w:t>
        </w:r>
        <w:r w:rsidRPr="005E2677">
          <w:rPr>
            <w:rFonts w:ascii="Arial" w:eastAsia="Times New Roman" w:hAnsi="Arial" w:cs="Arial"/>
            <w:b/>
            <w:bCs/>
            <w:color w:val="262626"/>
            <w:sz w:val="23"/>
            <w:szCs w:val="23"/>
            <w:lang w:eastAsia="es-CO"/>
          </w:rPr>
          <w:t>nivel físico</w:t>
        </w:r>
        <w:r w:rsidRPr="005E2677">
          <w:rPr>
            <w:rFonts w:ascii="Arial" w:eastAsia="Times New Roman" w:hAnsi="Arial" w:cs="Arial"/>
            <w:color w:val="262626"/>
            <w:sz w:val="23"/>
            <w:szCs w:val="23"/>
            <w:lang w:eastAsia="es-CO"/>
          </w:rPr>
          <w:t> – el Bluetooth es una radio-frecuencia estándar.</w:t>
        </w:r>
      </w:ins>
    </w:p>
    <w:p w:rsidR="005E2677" w:rsidRPr="005E2677" w:rsidRDefault="005E2677" w:rsidP="005E2677">
      <w:pPr>
        <w:numPr>
          <w:ilvl w:val="0"/>
          <w:numId w:val="6"/>
        </w:numPr>
        <w:shd w:val="clear" w:color="auto" w:fill="FFFFFF"/>
        <w:spacing w:before="100" w:beforeAutospacing="1" w:after="100" w:afterAutospacing="1" w:line="315" w:lineRule="atLeast"/>
        <w:ind w:left="375"/>
        <w:rPr>
          <w:ins w:id="68" w:author="Unknown"/>
          <w:rFonts w:ascii="Arial" w:eastAsia="Times New Roman" w:hAnsi="Arial" w:cs="Arial"/>
          <w:color w:val="262626"/>
          <w:sz w:val="23"/>
          <w:szCs w:val="23"/>
          <w:lang w:eastAsia="es-CO"/>
        </w:rPr>
      </w:pPr>
      <w:ins w:id="69" w:author="Unknown">
        <w:r w:rsidRPr="005E2677">
          <w:rPr>
            <w:rFonts w:ascii="Arial" w:eastAsia="Times New Roman" w:hAnsi="Arial" w:cs="Arial"/>
            <w:color w:val="262626"/>
            <w:sz w:val="23"/>
            <w:szCs w:val="23"/>
            <w:lang w:eastAsia="es-CO"/>
          </w:rPr>
          <w:t>Provee acuerdo a </w:t>
        </w:r>
        <w:r w:rsidRPr="005E2677">
          <w:rPr>
            <w:rFonts w:ascii="Arial" w:eastAsia="Times New Roman" w:hAnsi="Arial" w:cs="Arial"/>
            <w:b/>
            <w:bCs/>
            <w:color w:val="262626"/>
            <w:sz w:val="23"/>
            <w:szCs w:val="23"/>
            <w:lang w:eastAsia="es-CO"/>
          </w:rPr>
          <w:t>nivel de protocolo</w:t>
        </w:r>
        <w:r w:rsidRPr="005E2677">
          <w:rPr>
            <w:rFonts w:ascii="Arial" w:eastAsia="Times New Roman" w:hAnsi="Arial" w:cs="Arial"/>
            <w:color w:val="262626"/>
            <w:sz w:val="23"/>
            <w:szCs w:val="23"/>
            <w:lang w:eastAsia="es-CO"/>
          </w:rPr>
          <w:t>, donde los productos tienen que estar de acuerdo sobre cuándo son enviados los bits, cuántos serán enviado al mismo tiempo, y cómo las partes involucradas en la conversación pueden estar seguras de que el mensaje recibido es el mismo que se ha enviado.</w:t>
        </w:r>
      </w:ins>
    </w:p>
    <w:p w:rsidR="005E2677" w:rsidRPr="005E2677" w:rsidRDefault="005E2677" w:rsidP="005E2677">
      <w:pPr>
        <w:shd w:val="clear" w:color="auto" w:fill="FFFFFF"/>
        <w:spacing w:after="345" w:line="345" w:lineRule="atLeast"/>
        <w:rPr>
          <w:ins w:id="70" w:author="Unknown"/>
          <w:rFonts w:ascii="Arial" w:eastAsia="Times New Roman" w:hAnsi="Arial" w:cs="Arial"/>
          <w:color w:val="262626"/>
          <w:sz w:val="23"/>
          <w:szCs w:val="23"/>
          <w:lang w:eastAsia="es-CO"/>
        </w:rPr>
      </w:pPr>
      <w:ins w:id="71"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line="345" w:lineRule="atLeast"/>
        <w:rPr>
          <w:ins w:id="72" w:author="Unknown"/>
          <w:rFonts w:ascii="Arial" w:eastAsia="Times New Roman" w:hAnsi="Arial" w:cs="Arial"/>
          <w:i/>
          <w:iCs/>
          <w:color w:val="262626"/>
          <w:sz w:val="23"/>
          <w:szCs w:val="23"/>
          <w:lang w:eastAsia="es-CO"/>
        </w:rPr>
      </w:pPr>
      <w:ins w:id="73" w:author="Unknown">
        <w:r w:rsidRPr="005E2677">
          <w:rPr>
            <w:rFonts w:ascii="Arial" w:eastAsia="Times New Roman" w:hAnsi="Arial" w:cs="Arial"/>
            <w:b/>
            <w:bCs/>
            <w:i/>
            <w:iCs/>
            <w:color w:val="262626"/>
            <w:sz w:val="23"/>
            <w:szCs w:val="23"/>
            <w:lang w:eastAsia="es-CO"/>
          </w:rPr>
          <w:t>Los principales atractivos del Bluetooth son que es inalámbrico, barato y automático</w:t>
        </w:r>
        <w:r w:rsidRPr="005E2677">
          <w:rPr>
            <w:rFonts w:ascii="Arial" w:eastAsia="Times New Roman" w:hAnsi="Arial" w:cs="Arial"/>
            <w:i/>
            <w:iCs/>
            <w:color w:val="262626"/>
            <w:sz w:val="23"/>
            <w:szCs w:val="23"/>
            <w:lang w:eastAsia="es-CO"/>
          </w:rPr>
          <w:t>.</w:t>
        </w:r>
      </w:ins>
    </w:p>
    <w:p w:rsidR="005E2677" w:rsidRPr="005E2677" w:rsidRDefault="005E2677" w:rsidP="005E2677">
      <w:pPr>
        <w:shd w:val="clear" w:color="auto" w:fill="FFFFFF"/>
        <w:spacing w:after="345" w:line="345" w:lineRule="atLeast"/>
        <w:rPr>
          <w:ins w:id="74" w:author="Unknown"/>
          <w:rFonts w:ascii="Arial" w:eastAsia="Times New Roman" w:hAnsi="Arial" w:cs="Arial"/>
          <w:color w:val="262626"/>
          <w:sz w:val="23"/>
          <w:szCs w:val="23"/>
          <w:lang w:eastAsia="es-CO"/>
        </w:rPr>
      </w:pPr>
      <w:ins w:id="75"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0" w:line="345" w:lineRule="atLeast"/>
        <w:rPr>
          <w:ins w:id="76" w:author="Unknown"/>
          <w:rFonts w:ascii="Arial" w:eastAsia="Times New Roman" w:hAnsi="Arial" w:cs="Arial"/>
          <w:color w:val="262626"/>
          <w:sz w:val="23"/>
          <w:szCs w:val="23"/>
          <w:lang w:eastAsia="es-CO"/>
        </w:rPr>
      </w:pPr>
      <w:r>
        <w:rPr>
          <w:rFonts w:ascii="Arial" w:eastAsia="Times New Roman" w:hAnsi="Arial" w:cs="Arial"/>
          <w:noProof/>
          <w:color w:val="4DB2EC"/>
          <w:sz w:val="23"/>
          <w:szCs w:val="23"/>
          <w:lang w:eastAsia="es-CO"/>
        </w:rPr>
        <w:lastRenderedPageBreak/>
        <w:drawing>
          <wp:inline distT="0" distB="0" distL="0" distR="0">
            <wp:extent cx="6661785" cy="5007610"/>
            <wp:effectExtent l="0" t="0" r="5715" b="2540"/>
            <wp:docPr id="5" name="Imagen 5" descr="Los infrarrojos necesitan tener una línea libre de visión para poder funciona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s infrarrojos necesitan tener una línea libre de visión para poder funciona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1785" cy="5007610"/>
                    </a:xfrm>
                    <a:prstGeom prst="rect">
                      <a:avLst/>
                    </a:prstGeom>
                    <a:noFill/>
                    <a:ln>
                      <a:noFill/>
                    </a:ln>
                  </pic:spPr>
                </pic:pic>
              </a:graphicData>
            </a:graphic>
          </wp:inline>
        </w:drawing>
      </w:r>
      <w:ins w:id="77" w:author="Unknown">
        <w:r w:rsidRPr="005E2677">
          <w:rPr>
            <w:rFonts w:ascii="Arial" w:eastAsia="Times New Roman" w:hAnsi="Arial" w:cs="Arial"/>
            <w:color w:val="262626"/>
            <w:sz w:val="23"/>
            <w:szCs w:val="23"/>
            <w:lang w:eastAsia="es-CO"/>
          </w:rPr>
          <w:t>Los infrarrojos necesitan tener una línea libre de visión para poder funcionar</w:t>
        </w:r>
      </w:ins>
    </w:p>
    <w:p w:rsidR="005E2677" w:rsidRPr="005E2677" w:rsidRDefault="005E2677" w:rsidP="005E2677">
      <w:pPr>
        <w:shd w:val="clear" w:color="auto" w:fill="FFFFFF"/>
        <w:spacing w:after="345" w:line="345" w:lineRule="atLeast"/>
        <w:rPr>
          <w:ins w:id="78" w:author="Unknown"/>
          <w:rFonts w:ascii="Arial" w:eastAsia="Times New Roman" w:hAnsi="Arial" w:cs="Arial"/>
          <w:color w:val="262626"/>
          <w:sz w:val="23"/>
          <w:szCs w:val="23"/>
          <w:lang w:eastAsia="es-CO"/>
        </w:rPr>
      </w:pPr>
      <w:ins w:id="79"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80" w:author="Unknown"/>
          <w:rFonts w:ascii="Arial" w:eastAsia="Times New Roman" w:hAnsi="Arial" w:cs="Arial"/>
          <w:color w:val="262626"/>
          <w:sz w:val="23"/>
          <w:szCs w:val="23"/>
          <w:lang w:eastAsia="es-CO"/>
        </w:rPr>
      </w:pPr>
      <w:ins w:id="81" w:author="Unknown">
        <w:r w:rsidRPr="005E2677">
          <w:rPr>
            <w:rFonts w:ascii="Arial" w:eastAsia="Times New Roman" w:hAnsi="Arial" w:cs="Arial"/>
            <w:color w:val="262626"/>
            <w:sz w:val="23"/>
            <w:szCs w:val="23"/>
            <w:lang w:eastAsia="es-CO"/>
          </w:rPr>
          <w:t>Hay otras maneras de evitar el uso de cables, incluyendo la </w:t>
        </w:r>
        <w:r w:rsidRPr="005E2677">
          <w:rPr>
            <w:rFonts w:ascii="Arial" w:eastAsia="Times New Roman" w:hAnsi="Arial" w:cs="Arial"/>
            <w:b/>
            <w:bCs/>
            <w:color w:val="262626"/>
            <w:sz w:val="23"/>
            <w:szCs w:val="23"/>
            <w:lang w:eastAsia="es-CO"/>
          </w:rPr>
          <w:t>comunicación infrarroja</w:t>
        </w:r>
        <w:r w:rsidRPr="005E2677">
          <w:rPr>
            <w:rFonts w:ascii="Arial" w:eastAsia="Times New Roman" w:hAnsi="Arial" w:cs="Arial"/>
            <w:color w:val="262626"/>
            <w:sz w:val="23"/>
            <w:szCs w:val="23"/>
            <w:lang w:eastAsia="es-CO"/>
          </w:rPr>
          <w:t>. Los infrarrojos (IR) se refieren a ondas de luz de baja frecuencia. Son usados en la mayoría de sistemas de control remoto de la televisión.</w:t>
        </w:r>
      </w:ins>
    </w:p>
    <w:p w:rsidR="005E2677" w:rsidRPr="005E2677" w:rsidRDefault="005E2677" w:rsidP="005E2677">
      <w:pPr>
        <w:shd w:val="clear" w:color="auto" w:fill="FFFFFF"/>
        <w:spacing w:after="345" w:line="345" w:lineRule="atLeast"/>
        <w:rPr>
          <w:ins w:id="82" w:author="Unknown"/>
          <w:rFonts w:ascii="Arial" w:eastAsia="Times New Roman" w:hAnsi="Arial" w:cs="Arial"/>
          <w:color w:val="262626"/>
          <w:sz w:val="23"/>
          <w:szCs w:val="23"/>
          <w:lang w:eastAsia="es-CO"/>
        </w:rPr>
      </w:pPr>
      <w:ins w:id="83" w:author="Unknown">
        <w:r w:rsidRPr="005E2677">
          <w:rPr>
            <w:rFonts w:ascii="Arial" w:eastAsia="Times New Roman" w:hAnsi="Arial" w:cs="Arial"/>
            <w:color w:val="262626"/>
            <w:sz w:val="23"/>
            <w:szCs w:val="23"/>
            <w:lang w:eastAsia="es-CO"/>
          </w:rPr>
          <w:t>Las comunicaciones por infrarrojos </w:t>
        </w:r>
        <w:r w:rsidRPr="005E2677">
          <w:rPr>
            <w:rFonts w:ascii="Arial" w:eastAsia="Times New Roman" w:hAnsi="Arial" w:cs="Arial"/>
            <w:b/>
            <w:bCs/>
            <w:color w:val="262626"/>
            <w:sz w:val="23"/>
            <w:szCs w:val="23"/>
            <w:lang w:eastAsia="es-CO"/>
          </w:rPr>
          <w:t>son bastante fiables y no cuesta demasiado</w:t>
        </w:r>
        <w:r w:rsidRPr="005E2677">
          <w:rPr>
            <w:rFonts w:ascii="Arial" w:eastAsia="Times New Roman" w:hAnsi="Arial" w:cs="Arial"/>
            <w:color w:val="262626"/>
            <w:sz w:val="23"/>
            <w:szCs w:val="23"/>
            <w:lang w:eastAsia="es-CO"/>
          </w:rPr>
          <w:t> construirlas en un dispositivo, pero hay un par de </w:t>
        </w:r>
        <w:r w:rsidRPr="005E2677">
          <w:rPr>
            <w:rFonts w:ascii="Arial" w:eastAsia="Times New Roman" w:hAnsi="Arial" w:cs="Arial"/>
            <w:b/>
            <w:bCs/>
            <w:color w:val="262626"/>
            <w:sz w:val="23"/>
            <w:szCs w:val="23"/>
            <w:lang w:eastAsia="es-CO"/>
          </w:rPr>
          <w:t>inconvenientes</w:t>
        </w:r>
        <w:r w:rsidRPr="005E2677">
          <w:rPr>
            <w:rFonts w:ascii="Arial" w:eastAsia="Times New Roman" w:hAnsi="Arial" w:cs="Arial"/>
            <w:color w:val="262626"/>
            <w:sz w:val="23"/>
            <w:szCs w:val="23"/>
            <w:lang w:eastAsia="es-CO"/>
          </w:rPr>
          <w:t>:</w:t>
        </w:r>
      </w:ins>
    </w:p>
    <w:p w:rsidR="005E2677" w:rsidRPr="005E2677" w:rsidRDefault="005E2677" w:rsidP="005E2677">
      <w:pPr>
        <w:shd w:val="clear" w:color="auto" w:fill="FFFFFF"/>
        <w:spacing w:after="345" w:line="345" w:lineRule="atLeast"/>
        <w:rPr>
          <w:ins w:id="84" w:author="Unknown"/>
          <w:rFonts w:ascii="Arial" w:eastAsia="Times New Roman" w:hAnsi="Arial" w:cs="Arial"/>
          <w:color w:val="262626"/>
          <w:sz w:val="23"/>
          <w:szCs w:val="23"/>
          <w:lang w:eastAsia="es-CO"/>
        </w:rPr>
      </w:pPr>
      <w:ins w:id="85" w:author="Unknown">
        <w:r w:rsidRPr="005E2677">
          <w:rPr>
            <w:rFonts w:ascii="Arial" w:eastAsia="Times New Roman" w:hAnsi="Arial" w:cs="Arial"/>
            <w:color w:val="262626"/>
            <w:sz w:val="23"/>
            <w:szCs w:val="23"/>
            <w:lang w:eastAsia="es-CO"/>
          </w:rPr>
          <w:t> </w:t>
        </w:r>
      </w:ins>
    </w:p>
    <w:p w:rsidR="005E2677" w:rsidRPr="005E2677" w:rsidRDefault="005E2677" w:rsidP="005E2677">
      <w:pPr>
        <w:numPr>
          <w:ilvl w:val="0"/>
          <w:numId w:val="7"/>
        </w:numPr>
        <w:shd w:val="clear" w:color="auto" w:fill="FFFFFF"/>
        <w:spacing w:before="100" w:beforeAutospacing="1" w:after="100" w:afterAutospacing="1" w:line="315" w:lineRule="atLeast"/>
        <w:ind w:left="375"/>
        <w:rPr>
          <w:ins w:id="86" w:author="Unknown"/>
          <w:rFonts w:ascii="Arial" w:eastAsia="Times New Roman" w:hAnsi="Arial" w:cs="Arial"/>
          <w:color w:val="262626"/>
          <w:sz w:val="23"/>
          <w:szCs w:val="23"/>
          <w:lang w:eastAsia="es-CO"/>
        </w:rPr>
      </w:pPr>
      <w:ins w:id="87" w:author="Unknown">
        <w:r w:rsidRPr="005E2677">
          <w:rPr>
            <w:rFonts w:ascii="Arial" w:eastAsia="Times New Roman" w:hAnsi="Arial" w:cs="Arial"/>
            <w:color w:val="262626"/>
            <w:sz w:val="23"/>
            <w:szCs w:val="23"/>
            <w:lang w:eastAsia="es-CO"/>
          </w:rPr>
          <w:t>Primero, los infrarrojos son una tecnología de “</w:t>
        </w:r>
        <w:r w:rsidRPr="005E2677">
          <w:rPr>
            <w:rFonts w:ascii="Arial" w:eastAsia="Times New Roman" w:hAnsi="Arial" w:cs="Arial"/>
            <w:b/>
            <w:bCs/>
            <w:color w:val="262626"/>
            <w:sz w:val="23"/>
            <w:szCs w:val="23"/>
            <w:lang w:eastAsia="es-CO"/>
          </w:rPr>
          <w:t>línea de visión</w:t>
        </w:r>
        <w:r w:rsidRPr="005E2677">
          <w:rPr>
            <w:rFonts w:ascii="Arial" w:eastAsia="Times New Roman" w:hAnsi="Arial" w:cs="Arial"/>
            <w:color w:val="262626"/>
            <w:sz w:val="23"/>
            <w:szCs w:val="23"/>
            <w:lang w:eastAsia="es-CO"/>
          </w:rPr>
          <w:t>”. Por ejemplo, tú tienes que señalar la televisión o el reproductor de DVD con el control remoto para hacer que las cosas sucedan.</w:t>
        </w:r>
      </w:ins>
    </w:p>
    <w:p w:rsidR="005E2677" w:rsidRPr="005E2677" w:rsidRDefault="005E2677" w:rsidP="005E2677">
      <w:pPr>
        <w:numPr>
          <w:ilvl w:val="0"/>
          <w:numId w:val="7"/>
        </w:numPr>
        <w:shd w:val="clear" w:color="auto" w:fill="FFFFFF"/>
        <w:spacing w:before="100" w:beforeAutospacing="1" w:after="100" w:afterAutospacing="1" w:line="315" w:lineRule="atLeast"/>
        <w:ind w:left="375"/>
        <w:rPr>
          <w:ins w:id="88" w:author="Unknown"/>
          <w:rFonts w:ascii="Arial" w:eastAsia="Times New Roman" w:hAnsi="Arial" w:cs="Arial"/>
          <w:color w:val="262626"/>
          <w:sz w:val="23"/>
          <w:szCs w:val="23"/>
          <w:lang w:eastAsia="es-CO"/>
        </w:rPr>
      </w:pPr>
      <w:ins w:id="89" w:author="Unknown">
        <w:r w:rsidRPr="005E2677">
          <w:rPr>
            <w:rFonts w:ascii="Arial" w:eastAsia="Times New Roman" w:hAnsi="Arial" w:cs="Arial"/>
            <w:color w:val="262626"/>
            <w:sz w:val="23"/>
            <w:szCs w:val="23"/>
            <w:lang w:eastAsia="es-CO"/>
          </w:rPr>
          <w:lastRenderedPageBreak/>
          <w:t>El segundo inconveniente es que los infrarrojos</w:t>
        </w:r>
        <w:r w:rsidRPr="005E2677">
          <w:rPr>
            <w:rFonts w:ascii="Arial" w:eastAsia="Times New Roman" w:hAnsi="Arial" w:cs="Arial"/>
            <w:b/>
            <w:bCs/>
            <w:color w:val="262626"/>
            <w:sz w:val="23"/>
            <w:szCs w:val="23"/>
            <w:lang w:eastAsia="es-CO"/>
          </w:rPr>
          <w:t> son casi siempre una tecnología de “uno a uno”.</w:t>
        </w:r>
        <w:r w:rsidRPr="005E2677">
          <w:rPr>
            <w:rFonts w:ascii="Arial" w:eastAsia="Times New Roman" w:hAnsi="Arial" w:cs="Arial"/>
            <w:color w:val="262626"/>
            <w:sz w:val="23"/>
            <w:szCs w:val="23"/>
            <w:lang w:eastAsia="es-CO"/>
          </w:rPr>
          <w:t> Puedes enviar datos entre tu ordenador de mesa y tu ordenador portátil, pero no a tu ordenador portátil y a tu PDA al mismo tiempo.</w:t>
        </w:r>
      </w:ins>
    </w:p>
    <w:p w:rsidR="005E2677" w:rsidRPr="005E2677" w:rsidRDefault="005E2677" w:rsidP="005E2677">
      <w:pPr>
        <w:shd w:val="clear" w:color="auto" w:fill="FFFFFF"/>
        <w:spacing w:after="345" w:line="345" w:lineRule="atLeast"/>
        <w:rPr>
          <w:ins w:id="90" w:author="Unknown"/>
          <w:rFonts w:ascii="Arial" w:eastAsia="Times New Roman" w:hAnsi="Arial" w:cs="Arial"/>
          <w:color w:val="262626"/>
          <w:sz w:val="23"/>
          <w:szCs w:val="23"/>
          <w:lang w:eastAsia="es-CO"/>
        </w:rPr>
      </w:pPr>
      <w:ins w:id="91"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92" w:author="Unknown"/>
          <w:rFonts w:ascii="Arial" w:eastAsia="Times New Roman" w:hAnsi="Arial" w:cs="Arial"/>
          <w:color w:val="262626"/>
          <w:sz w:val="23"/>
          <w:szCs w:val="23"/>
          <w:lang w:eastAsia="es-CO"/>
        </w:rPr>
      </w:pPr>
      <w:ins w:id="93" w:author="Unknown">
        <w:r w:rsidRPr="005E2677">
          <w:rPr>
            <w:rFonts w:ascii="Arial" w:eastAsia="Times New Roman" w:hAnsi="Arial" w:cs="Arial"/>
            <w:color w:val="262626"/>
            <w:sz w:val="23"/>
            <w:szCs w:val="23"/>
            <w:lang w:eastAsia="es-CO"/>
          </w:rPr>
          <w:t>Estas dos cualidades del infrarrojo lo convierten en un dispositivo desfavorable. Debido a que los transmisores y receptores de infrarrojos tienen que estar alineados el uno con el otro, </w:t>
        </w:r>
        <w:r w:rsidRPr="005E2677">
          <w:rPr>
            <w:rFonts w:ascii="Arial" w:eastAsia="Times New Roman" w:hAnsi="Arial" w:cs="Arial"/>
            <w:b/>
            <w:bCs/>
            <w:color w:val="262626"/>
            <w:sz w:val="23"/>
            <w:szCs w:val="23"/>
            <w:lang w:eastAsia="es-CO"/>
          </w:rPr>
          <w:t>la interferencia entre los dispositivos es poco común</w:t>
        </w:r>
        <w:r w:rsidRPr="005E2677">
          <w:rPr>
            <w:rFonts w:ascii="Arial" w:eastAsia="Times New Roman" w:hAnsi="Arial" w:cs="Arial"/>
            <w:color w:val="262626"/>
            <w:sz w:val="23"/>
            <w:szCs w:val="23"/>
            <w:lang w:eastAsia="es-CO"/>
          </w:rPr>
          <w:t>. La naturaleza “uno a uno” de las comunicaciones infrarrojas es útil en el sentido de que puedes estar seguro de que el mensaje irá solamente al destinatario, incluso en una habitación llena de receptores de infrarrojo.</w:t>
        </w:r>
      </w:ins>
    </w:p>
    <w:p w:rsidR="005E2677" w:rsidRPr="005E2677" w:rsidRDefault="005E2677" w:rsidP="005E2677">
      <w:pPr>
        <w:shd w:val="clear" w:color="auto" w:fill="FFFFFF"/>
        <w:spacing w:after="345" w:line="345" w:lineRule="atLeast"/>
        <w:rPr>
          <w:ins w:id="94" w:author="Unknown"/>
          <w:rFonts w:ascii="Arial" w:eastAsia="Times New Roman" w:hAnsi="Arial" w:cs="Arial"/>
          <w:color w:val="262626"/>
          <w:sz w:val="23"/>
          <w:szCs w:val="23"/>
          <w:lang w:eastAsia="es-CO"/>
        </w:rPr>
      </w:pPr>
      <w:ins w:id="95"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CFFFFD"/>
        <w:spacing w:line="345" w:lineRule="atLeast"/>
        <w:rPr>
          <w:ins w:id="96" w:author="Unknown"/>
          <w:rFonts w:ascii="Arial" w:eastAsia="Times New Roman" w:hAnsi="Arial" w:cs="Arial"/>
          <w:color w:val="0B0A0A"/>
          <w:sz w:val="23"/>
          <w:szCs w:val="23"/>
          <w:lang w:eastAsia="es-CO"/>
        </w:rPr>
      </w:pPr>
      <w:ins w:id="97" w:author="Unknown">
        <w:r w:rsidRPr="005E2677">
          <w:rPr>
            <w:rFonts w:ascii="Arial" w:eastAsia="Times New Roman" w:hAnsi="Arial" w:cs="Arial"/>
            <w:color w:val="0B0A0A"/>
            <w:sz w:val="23"/>
            <w:szCs w:val="23"/>
            <w:lang w:eastAsia="es-CO"/>
          </w:rPr>
          <w:t xml:space="preserve">El Bluetooth está destinado a solucionar los problemas que se encuentran en los sistemas de </w:t>
        </w:r>
        <w:proofErr w:type="spellStart"/>
        <w:r w:rsidRPr="005E2677">
          <w:rPr>
            <w:rFonts w:ascii="Arial" w:eastAsia="Times New Roman" w:hAnsi="Arial" w:cs="Arial"/>
            <w:color w:val="0B0A0A"/>
            <w:sz w:val="23"/>
            <w:szCs w:val="23"/>
            <w:lang w:eastAsia="es-CO"/>
          </w:rPr>
          <w:t>infrarrojos.</w:t>
        </w:r>
        <w:r w:rsidRPr="005E2677">
          <w:rPr>
            <w:rFonts w:ascii="Arial" w:eastAsia="Times New Roman" w:hAnsi="Arial" w:cs="Arial"/>
            <w:b/>
            <w:bCs/>
            <w:color w:val="0B0A0A"/>
            <w:sz w:val="23"/>
            <w:szCs w:val="23"/>
            <w:lang w:eastAsia="es-CO"/>
          </w:rPr>
          <w:t>El</w:t>
        </w:r>
        <w:proofErr w:type="spellEnd"/>
        <w:r w:rsidRPr="005E2677">
          <w:rPr>
            <w:rFonts w:ascii="Arial" w:eastAsia="Times New Roman" w:hAnsi="Arial" w:cs="Arial"/>
            <w:b/>
            <w:bCs/>
            <w:color w:val="0B0A0A"/>
            <w:sz w:val="23"/>
            <w:szCs w:val="23"/>
            <w:lang w:eastAsia="es-CO"/>
          </w:rPr>
          <w:t xml:space="preserve"> Bluetooth 1.0 más viejo y estándar tiene una transferencia de velocidad máxima de 1 megabit por segundo (Mbps), mientras que el Bluetooth 2.0 puede gestionar hasta 3 Mbps.</w:t>
        </w:r>
        <w:r w:rsidRPr="005E2677">
          <w:rPr>
            <w:rFonts w:ascii="Arial" w:eastAsia="Times New Roman" w:hAnsi="Arial" w:cs="Arial"/>
            <w:color w:val="0B0A0A"/>
            <w:sz w:val="23"/>
            <w:szCs w:val="23"/>
            <w:lang w:eastAsia="es-CO"/>
          </w:rPr>
          <w:t> El Bluetooth 2.0 es compatible con versiones anteriores como el dispositivo 1.0.</w:t>
        </w:r>
      </w:ins>
    </w:p>
    <w:p w:rsidR="005E2677" w:rsidRPr="005E2677" w:rsidRDefault="005E2677" w:rsidP="005E2677">
      <w:pPr>
        <w:shd w:val="clear" w:color="auto" w:fill="FFFFFF"/>
        <w:spacing w:after="345" w:line="345" w:lineRule="atLeast"/>
        <w:rPr>
          <w:ins w:id="98" w:author="Unknown"/>
          <w:rFonts w:ascii="Arial" w:eastAsia="Times New Roman" w:hAnsi="Arial" w:cs="Arial"/>
          <w:color w:val="262626"/>
          <w:sz w:val="23"/>
          <w:szCs w:val="23"/>
          <w:lang w:eastAsia="es-CO"/>
        </w:rPr>
      </w:pPr>
      <w:ins w:id="99"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487BE8"/>
        <w:spacing w:after="0" w:line="345" w:lineRule="atLeast"/>
        <w:rPr>
          <w:ins w:id="100" w:author="Unknown"/>
          <w:rFonts w:ascii="Arial" w:eastAsia="Times New Roman" w:hAnsi="Arial" w:cs="Arial"/>
          <w:b/>
          <w:bCs/>
          <w:color w:val="FFFFFF"/>
          <w:sz w:val="25"/>
          <w:szCs w:val="25"/>
          <w:lang w:eastAsia="es-CO"/>
        </w:rPr>
      </w:pPr>
      <w:ins w:id="101" w:author="Unknown">
        <w:r w:rsidRPr="005E2677">
          <w:rPr>
            <w:rFonts w:ascii="Arial" w:eastAsia="Times New Roman" w:hAnsi="Arial" w:cs="Arial"/>
            <w:b/>
            <w:bCs/>
            <w:color w:val="FFFFFF"/>
            <w:sz w:val="25"/>
            <w:szCs w:val="25"/>
            <w:lang w:eastAsia="es-CO"/>
          </w:rPr>
          <w:t>¿Por qué se llama Bluetooth?</w:t>
        </w:r>
      </w:ins>
    </w:p>
    <w:p w:rsidR="005E2677" w:rsidRPr="005E2677" w:rsidRDefault="005E2677" w:rsidP="005E2677">
      <w:pPr>
        <w:shd w:val="clear" w:color="auto" w:fill="FFFFFF"/>
        <w:spacing w:line="345" w:lineRule="atLeast"/>
        <w:rPr>
          <w:ins w:id="102" w:author="Unknown"/>
          <w:rFonts w:ascii="Arial" w:eastAsia="Times New Roman" w:hAnsi="Arial" w:cs="Arial"/>
          <w:color w:val="444444"/>
          <w:sz w:val="23"/>
          <w:szCs w:val="23"/>
          <w:lang w:eastAsia="es-CO"/>
        </w:rPr>
      </w:pPr>
      <w:proofErr w:type="spellStart"/>
      <w:ins w:id="103" w:author="Unknown">
        <w:r w:rsidRPr="005E2677">
          <w:rPr>
            <w:rFonts w:ascii="Arial" w:eastAsia="Times New Roman" w:hAnsi="Arial" w:cs="Arial"/>
            <w:b/>
            <w:bCs/>
            <w:color w:val="444444"/>
            <w:sz w:val="23"/>
            <w:szCs w:val="23"/>
            <w:lang w:eastAsia="es-CO"/>
          </w:rPr>
          <w:t>Harald</w:t>
        </w:r>
        <w:proofErr w:type="spellEnd"/>
        <w:r w:rsidRPr="005E2677">
          <w:rPr>
            <w:rFonts w:ascii="Arial" w:eastAsia="Times New Roman" w:hAnsi="Arial" w:cs="Arial"/>
            <w:b/>
            <w:bCs/>
            <w:color w:val="444444"/>
            <w:sz w:val="23"/>
            <w:szCs w:val="23"/>
            <w:lang w:eastAsia="es-CO"/>
          </w:rPr>
          <w:t xml:space="preserve"> Bluetooth fue un rey de Dinamarca a finales del año 900</w:t>
        </w:r>
        <w:r w:rsidRPr="005E2677">
          <w:rPr>
            <w:rFonts w:ascii="Arial" w:eastAsia="Times New Roman" w:hAnsi="Arial" w:cs="Arial"/>
            <w:color w:val="444444"/>
            <w:sz w:val="23"/>
            <w:szCs w:val="23"/>
            <w:lang w:eastAsia="es-CO"/>
          </w:rPr>
          <w:t xml:space="preserve">. Se encargaba de unir Dinamarca y parte de Noruega en un reino común. Años más tarde introdujo el Cristianismo a Dinamarca. Dejó una gran cantidad de monumentos, entre ellos la piedra rúnica de </w:t>
        </w:r>
        <w:proofErr w:type="spellStart"/>
        <w:r w:rsidRPr="005E2677">
          <w:rPr>
            <w:rFonts w:ascii="Arial" w:eastAsia="Times New Roman" w:hAnsi="Arial" w:cs="Arial"/>
            <w:color w:val="444444"/>
            <w:sz w:val="23"/>
            <w:szCs w:val="23"/>
            <w:lang w:eastAsia="es-CO"/>
          </w:rPr>
          <w:t>Jelling</w:t>
        </w:r>
        <w:proofErr w:type="spellEnd"/>
        <w:r w:rsidRPr="005E2677">
          <w:rPr>
            <w:rFonts w:ascii="Arial" w:eastAsia="Times New Roman" w:hAnsi="Arial" w:cs="Arial"/>
            <w:color w:val="444444"/>
            <w:sz w:val="23"/>
            <w:szCs w:val="23"/>
            <w:lang w:eastAsia="es-CO"/>
          </w:rPr>
          <w:t xml:space="preserve">, en memoria de sus padres. Fue asesinado en el año 986 durante una batalla con su hijo, </w:t>
        </w:r>
        <w:proofErr w:type="spellStart"/>
        <w:r w:rsidRPr="005E2677">
          <w:rPr>
            <w:rFonts w:ascii="Arial" w:eastAsia="Times New Roman" w:hAnsi="Arial" w:cs="Arial"/>
            <w:color w:val="444444"/>
            <w:sz w:val="23"/>
            <w:szCs w:val="23"/>
            <w:lang w:eastAsia="es-CO"/>
          </w:rPr>
          <w:t>Svend</w:t>
        </w:r>
        <w:proofErr w:type="spellEnd"/>
        <w:r w:rsidRPr="005E2677">
          <w:rPr>
            <w:rFonts w:ascii="Arial" w:eastAsia="Times New Roman" w:hAnsi="Arial" w:cs="Arial"/>
            <w:color w:val="444444"/>
            <w:sz w:val="23"/>
            <w:szCs w:val="23"/>
            <w:lang w:eastAsia="es-CO"/>
          </w:rPr>
          <w:t xml:space="preserve"> </w:t>
        </w:r>
        <w:proofErr w:type="spellStart"/>
        <w:r w:rsidRPr="005E2677">
          <w:rPr>
            <w:rFonts w:ascii="Arial" w:eastAsia="Times New Roman" w:hAnsi="Arial" w:cs="Arial"/>
            <w:color w:val="444444"/>
            <w:sz w:val="23"/>
            <w:szCs w:val="23"/>
            <w:lang w:eastAsia="es-CO"/>
          </w:rPr>
          <w:t>Rokbeard</w:t>
        </w:r>
        <w:proofErr w:type="spellEnd"/>
        <w:r w:rsidRPr="005E2677">
          <w:rPr>
            <w:rFonts w:ascii="Arial" w:eastAsia="Times New Roman" w:hAnsi="Arial" w:cs="Arial"/>
            <w:color w:val="444444"/>
            <w:sz w:val="23"/>
            <w:szCs w:val="23"/>
            <w:lang w:eastAsia="es-CO"/>
          </w:rPr>
          <w:t>. Elegir este nombre indica la importancia que tiene para las empresas de las regiones nórdicas (naciones incluyendo Dinamarca, Suiza, Noruega y Finlandia) la industria de las comunicaciones.</w:t>
        </w:r>
      </w:ins>
    </w:p>
    <w:p w:rsidR="005E2677" w:rsidRPr="005E2677" w:rsidRDefault="005E2677" w:rsidP="005E2677">
      <w:pPr>
        <w:shd w:val="clear" w:color="auto" w:fill="FFFFFF"/>
        <w:spacing w:after="345" w:line="345" w:lineRule="atLeast"/>
        <w:rPr>
          <w:ins w:id="104" w:author="Unknown"/>
          <w:rFonts w:ascii="Arial" w:eastAsia="Times New Roman" w:hAnsi="Arial" w:cs="Arial"/>
          <w:color w:val="262626"/>
          <w:sz w:val="23"/>
          <w:szCs w:val="23"/>
          <w:lang w:eastAsia="es-CO"/>
        </w:rPr>
      </w:pPr>
      <w:ins w:id="105"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before="375" w:after="405" w:line="630" w:lineRule="atLeast"/>
        <w:outlineLvl w:val="1"/>
        <w:rPr>
          <w:ins w:id="106" w:author="Unknown"/>
          <w:rFonts w:ascii="Arial" w:eastAsia="Times New Roman" w:hAnsi="Arial" w:cs="Arial"/>
          <w:b/>
          <w:bCs/>
          <w:color w:val="222222"/>
          <w:sz w:val="54"/>
          <w:szCs w:val="54"/>
          <w:lang w:eastAsia="es-CO"/>
        </w:rPr>
      </w:pPr>
      <w:ins w:id="107" w:author="Unknown">
        <w:r w:rsidRPr="005E2677">
          <w:rPr>
            <w:rFonts w:ascii="Arial" w:eastAsia="Times New Roman" w:hAnsi="Arial" w:cs="Arial"/>
            <w:b/>
            <w:bCs/>
            <w:color w:val="3366FF"/>
            <w:sz w:val="54"/>
            <w:szCs w:val="54"/>
            <w:lang w:eastAsia="es-CO"/>
          </w:rPr>
          <w:t>Cómo funciona el Bluetooth</w:t>
        </w:r>
      </w:ins>
    </w:p>
    <w:p w:rsidR="005E2677" w:rsidRPr="005E2677" w:rsidRDefault="005E2677" w:rsidP="005E2677">
      <w:pPr>
        <w:shd w:val="clear" w:color="auto" w:fill="FFFFFF"/>
        <w:spacing w:after="345" w:line="345" w:lineRule="atLeast"/>
        <w:rPr>
          <w:ins w:id="108" w:author="Unknown"/>
          <w:rFonts w:ascii="Arial" w:eastAsia="Times New Roman" w:hAnsi="Arial" w:cs="Arial"/>
          <w:color w:val="262626"/>
          <w:sz w:val="23"/>
          <w:szCs w:val="23"/>
          <w:lang w:eastAsia="es-CO"/>
        </w:rPr>
      </w:pPr>
      <w:ins w:id="109" w:author="Unknown">
        <w:r w:rsidRPr="005E2677">
          <w:rPr>
            <w:rFonts w:ascii="Arial" w:eastAsia="Times New Roman" w:hAnsi="Arial" w:cs="Arial"/>
            <w:color w:val="262626"/>
            <w:sz w:val="23"/>
            <w:szCs w:val="23"/>
            <w:lang w:eastAsia="es-CO"/>
          </w:rPr>
          <w:lastRenderedPageBreak/>
          <w:t>La red del Bluetooth </w:t>
        </w:r>
        <w:r w:rsidRPr="005E2677">
          <w:rPr>
            <w:rFonts w:ascii="Arial" w:eastAsia="Times New Roman" w:hAnsi="Arial" w:cs="Arial"/>
            <w:b/>
            <w:bCs/>
            <w:color w:val="262626"/>
            <w:sz w:val="23"/>
            <w:szCs w:val="23"/>
            <w:lang w:eastAsia="es-CO"/>
          </w:rPr>
          <w:t>transmite datos a través de ondas de radio de baja potencia</w:t>
        </w:r>
        <w:r w:rsidRPr="005E2677">
          <w:rPr>
            <w:rFonts w:ascii="Arial" w:eastAsia="Times New Roman" w:hAnsi="Arial" w:cs="Arial"/>
            <w:color w:val="262626"/>
            <w:sz w:val="23"/>
            <w:szCs w:val="23"/>
            <w:lang w:eastAsia="es-CO"/>
          </w:rPr>
          <w:t>. Comunica en una frecuencia de 2,45 gigahercios (para ser exactos entre 2.402 GHz y 2.480 GHz). Esta banda de frecuencias ha sido anulada por acuerdo internacional para el uso de dispositivos industriales, científicos y médicos (ICM).</w:t>
        </w:r>
      </w:ins>
    </w:p>
    <w:p w:rsidR="005E2677" w:rsidRPr="005E2677" w:rsidRDefault="005E2677" w:rsidP="005E2677">
      <w:pPr>
        <w:shd w:val="clear" w:color="auto" w:fill="FFFFFF"/>
        <w:spacing w:after="345" w:line="345" w:lineRule="atLeast"/>
        <w:rPr>
          <w:ins w:id="110" w:author="Unknown"/>
          <w:rFonts w:ascii="Arial" w:eastAsia="Times New Roman" w:hAnsi="Arial" w:cs="Arial"/>
          <w:color w:val="262626"/>
          <w:sz w:val="23"/>
          <w:szCs w:val="23"/>
          <w:lang w:eastAsia="es-CO"/>
        </w:rPr>
      </w:pPr>
      <w:ins w:id="111"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0" w:line="345" w:lineRule="atLeast"/>
        <w:rPr>
          <w:ins w:id="112" w:author="Unknown"/>
          <w:rFonts w:ascii="Arial" w:eastAsia="Times New Roman" w:hAnsi="Arial" w:cs="Arial"/>
          <w:color w:val="262626"/>
          <w:sz w:val="23"/>
          <w:szCs w:val="23"/>
          <w:lang w:eastAsia="es-CO"/>
        </w:rPr>
      </w:pPr>
      <w:r>
        <w:rPr>
          <w:rFonts w:ascii="Arial" w:eastAsia="Times New Roman" w:hAnsi="Arial" w:cs="Arial"/>
          <w:noProof/>
          <w:color w:val="4DB2EC"/>
          <w:sz w:val="23"/>
          <w:szCs w:val="23"/>
          <w:lang w:eastAsia="es-CO"/>
        </w:rPr>
        <w:drawing>
          <wp:inline distT="0" distB="0" distL="0" distR="0">
            <wp:extent cx="6661785" cy="3759200"/>
            <wp:effectExtent l="0" t="0" r="5715" b="0"/>
            <wp:docPr id="4" name="Imagen 4" descr="Además de datos, se pueden enviar textos a través del Bluetooth">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emás de datos, se pueden enviar textos a través del Bluetooth">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1785" cy="3759200"/>
                    </a:xfrm>
                    <a:prstGeom prst="rect">
                      <a:avLst/>
                    </a:prstGeom>
                    <a:noFill/>
                    <a:ln>
                      <a:noFill/>
                    </a:ln>
                  </pic:spPr>
                </pic:pic>
              </a:graphicData>
            </a:graphic>
          </wp:inline>
        </w:drawing>
      </w:r>
      <w:ins w:id="113" w:author="Unknown">
        <w:r w:rsidRPr="005E2677">
          <w:rPr>
            <w:rFonts w:ascii="Arial" w:eastAsia="Times New Roman" w:hAnsi="Arial" w:cs="Arial"/>
            <w:color w:val="262626"/>
            <w:sz w:val="23"/>
            <w:szCs w:val="23"/>
            <w:lang w:eastAsia="es-CO"/>
          </w:rPr>
          <w:t>Además de datos, se pueden enviar textos a través del Bluetooth</w:t>
        </w:r>
      </w:ins>
    </w:p>
    <w:p w:rsidR="005E2677" w:rsidRPr="005E2677" w:rsidRDefault="005E2677" w:rsidP="005E2677">
      <w:pPr>
        <w:shd w:val="clear" w:color="auto" w:fill="FFFFFF"/>
        <w:spacing w:after="345" w:line="345" w:lineRule="atLeast"/>
        <w:rPr>
          <w:ins w:id="114" w:author="Unknown"/>
          <w:rFonts w:ascii="Arial" w:eastAsia="Times New Roman" w:hAnsi="Arial" w:cs="Arial"/>
          <w:color w:val="262626"/>
          <w:sz w:val="23"/>
          <w:szCs w:val="23"/>
          <w:lang w:eastAsia="es-CO"/>
        </w:rPr>
      </w:pPr>
      <w:ins w:id="115"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116" w:author="Unknown"/>
          <w:rFonts w:ascii="Arial" w:eastAsia="Times New Roman" w:hAnsi="Arial" w:cs="Arial"/>
          <w:color w:val="262626"/>
          <w:sz w:val="23"/>
          <w:szCs w:val="23"/>
          <w:lang w:eastAsia="es-CO"/>
        </w:rPr>
      </w:pPr>
      <w:ins w:id="117" w:author="Unknown">
        <w:r w:rsidRPr="005E2677">
          <w:rPr>
            <w:rFonts w:ascii="Arial" w:eastAsia="Times New Roman" w:hAnsi="Arial" w:cs="Arial"/>
            <w:color w:val="262626"/>
            <w:sz w:val="23"/>
            <w:szCs w:val="23"/>
            <w:lang w:eastAsia="es-CO"/>
          </w:rPr>
          <w:t>Sin embargo, </w:t>
        </w:r>
        <w:r w:rsidRPr="005E2677">
          <w:rPr>
            <w:rFonts w:ascii="Arial" w:eastAsia="Times New Roman" w:hAnsi="Arial" w:cs="Arial"/>
            <w:b/>
            <w:bCs/>
            <w:color w:val="262626"/>
            <w:sz w:val="23"/>
            <w:szCs w:val="23"/>
            <w:lang w:eastAsia="es-CO"/>
          </w:rPr>
          <w:t>un número de dispositivos tienen la ventaja de poder utilizar esta misma banda de frecuencia</w:t>
        </w:r>
        <w:r w:rsidRPr="005E2677">
          <w:rPr>
            <w:rFonts w:ascii="Arial" w:eastAsia="Times New Roman" w:hAnsi="Arial" w:cs="Arial"/>
            <w:color w:val="262626"/>
            <w:sz w:val="23"/>
            <w:szCs w:val="23"/>
            <w:lang w:eastAsia="es-CO"/>
          </w:rPr>
          <w:t>. Los </w:t>
        </w:r>
        <w:r w:rsidRPr="005E2677">
          <w:rPr>
            <w:rFonts w:ascii="Arial" w:eastAsia="Times New Roman" w:hAnsi="Arial" w:cs="Arial"/>
            <w:b/>
            <w:bCs/>
            <w:color w:val="262626"/>
            <w:sz w:val="23"/>
            <w:szCs w:val="23"/>
            <w:lang w:eastAsia="es-CO"/>
          </w:rPr>
          <w:t>monitores de los bebés, los monitores de las puertas de garaje y la nueva generación de móviles</w:t>
        </w:r>
        <w:r w:rsidRPr="005E2677">
          <w:rPr>
            <w:rFonts w:ascii="Arial" w:eastAsia="Times New Roman" w:hAnsi="Arial" w:cs="Arial"/>
            <w:color w:val="262626"/>
            <w:sz w:val="23"/>
            <w:szCs w:val="23"/>
            <w:lang w:eastAsia="es-CO"/>
          </w:rPr>
          <w:t> sin cable han hecho uso de frecuencias en la banda ICM. Teniendo seguro que el Bluetooth y estos otros dispositivos no interfieren con la otra parte que ha sido crucial para el diseño del proceso.</w:t>
        </w:r>
      </w:ins>
    </w:p>
    <w:p w:rsidR="005E2677" w:rsidRPr="005E2677" w:rsidRDefault="005E2677" w:rsidP="005E2677">
      <w:pPr>
        <w:shd w:val="clear" w:color="auto" w:fill="FFFFFF"/>
        <w:spacing w:after="345" w:line="345" w:lineRule="atLeast"/>
        <w:rPr>
          <w:ins w:id="118" w:author="Unknown"/>
          <w:rFonts w:ascii="Arial" w:eastAsia="Times New Roman" w:hAnsi="Arial" w:cs="Arial"/>
          <w:color w:val="262626"/>
          <w:sz w:val="23"/>
          <w:szCs w:val="23"/>
          <w:lang w:eastAsia="es-CO"/>
        </w:rPr>
      </w:pPr>
      <w:ins w:id="119"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line="345" w:lineRule="atLeast"/>
        <w:rPr>
          <w:ins w:id="120" w:author="Unknown"/>
          <w:rFonts w:ascii="Arial" w:eastAsia="Times New Roman" w:hAnsi="Arial" w:cs="Arial"/>
          <w:i/>
          <w:iCs/>
          <w:color w:val="262626"/>
          <w:sz w:val="23"/>
          <w:szCs w:val="23"/>
          <w:lang w:eastAsia="es-CO"/>
        </w:rPr>
      </w:pPr>
      <w:ins w:id="121" w:author="Unknown">
        <w:r w:rsidRPr="005E2677">
          <w:rPr>
            <w:rFonts w:ascii="Arial" w:eastAsia="Times New Roman" w:hAnsi="Arial" w:cs="Arial"/>
            <w:b/>
            <w:bCs/>
            <w:i/>
            <w:iCs/>
            <w:color w:val="262626"/>
            <w:sz w:val="23"/>
            <w:szCs w:val="23"/>
            <w:lang w:eastAsia="es-CO"/>
          </w:rPr>
          <w:lastRenderedPageBreak/>
          <w:t xml:space="preserve">Los dispositivos Bluetooth evitan interferir con otros sistemas debido al envío de señales muy débiles, de 1 </w:t>
        </w:r>
        <w:proofErr w:type="spellStart"/>
        <w:r w:rsidRPr="005E2677">
          <w:rPr>
            <w:rFonts w:ascii="Arial" w:eastAsia="Times New Roman" w:hAnsi="Arial" w:cs="Arial"/>
            <w:b/>
            <w:bCs/>
            <w:i/>
            <w:iCs/>
            <w:color w:val="262626"/>
            <w:sz w:val="23"/>
            <w:szCs w:val="23"/>
            <w:lang w:eastAsia="es-CO"/>
          </w:rPr>
          <w:t>milivolito</w:t>
        </w:r>
        <w:proofErr w:type="spellEnd"/>
        <w:r w:rsidRPr="005E2677">
          <w:rPr>
            <w:rFonts w:ascii="Arial" w:eastAsia="Times New Roman" w:hAnsi="Arial" w:cs="Arial"/>
            <w:b/>
            <w:bCs/>
            <w:i/>
            <w:iCs/>
            <w:color w:val="262626"/>
            <w:sz w:val="23"/>
            <w:szCs w:val="23"/>
            <w:lang w:eastAsia="es-CO"/>
          </w:rPr>
          <w:t xml:space="preserve"> aproximadamente.</w:t>
        </w:r>
      </w:ins>
    </w:p>
    <w:p w:rsidR="005E2677" w:rsidRPr="005E2677" w:rsidRDefault="005E2677" w:rsidP="005E2677">
      <w:pPr>
        <w:shd w:val="clear" w:color="auto" w:fill="FFFFFF"/>
        <w:spacing w:after="345" w:line="345" w:lineRule="atLeast"/>
        <w:rPr>
          <w:ins w:id="122" w:author="Unknown"/>
          <w:rFonts w:ascii="Arial" w:eastAsia="Times New Roman" w:hAnsi="Arial" w:cs="Arial"/>
          <w:color w:val="262626"/>
          <w:sz w:val="23"/>
          <w:szCs w:val="23"/>
          <w:lang w:eastAsia="es-CO"/>
        </w:rPr>
      </w:pPr>
      <w:ins w:id="123"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124" w:author="Unknown"/>
          <w:rFonts w:ascii="Arial" w:eastAsia="Times New Roman" w:hAnsi="Arial" w:cs="Arial"/>
          <w:color w:val="262626"/>
          <w:sz w:val="23"/>
          <w:szCs w:val="23"/>
          <w:lang w:eastAsia="es-CO"/>
        </w:rPr>
      </w:pPr>
      <w:ins w:id="125" w:author="Unknown">
        <w:r w:rsidRPr="005E2677">
          <w:rPr>
            <w:rFonts w:ascii="Arial" w:eastAsia="Times New Roman" w:hAnsi="Arial" w:cs="Arial"/>
            <w:color w:val="262626"/>
            <w:sz w:val="23"/>
            <w:szCs w:val="23"/>
            <w:lang w:eastAsia="es-CO"/>
          </w:rPr>
          <w:t>La baja potencia limita al dispositivo Bluetooth a </w:t>
        </w:r>
        <w:r w:rsidRPr="005E2677">
          <w:rPr>
            <w:rFonts w:ascii="Arial" w:eastAsia="Times New Roman" w:hAnsi="Arial" w:cs="Arial"/>
            <w:b/>
            <w:bCs/>
            <w:color w:val="262626"/>
            <w:sz w:val="23"/>
            <w:szCs w:val="23"/>
            <w:lang w:eastAsia="es-CO"/>
          </w:rPr>
          <w:t>un rango de aproximadamente 10 metros (32 pies),</w:t>
        </w:r>
        <w:r w:rsidRPr="005E2677">
          <w:rPr>
            <w:rFonts w:ascii="Arial" w:eastAsia="Times New Roman" w:hAnsi="Arial" w:cs="Arial"/>
            <w:color w:val="262626"/>
            <w:sz w:val="23"/>
            <w:szCs w:val="23"/>
            <w:lang w:eastAsia="es-CO"/>
          </w:rPr>
          <w:t xml:space="preserve"> eliminando la </w:t>
        </w:r>
        <w:proofErr w:type="spellStart"/>
        <w:r w:rsidRPr="005E2677">
          <w:rPr>
            <w:rFonts w:ascii="Arial" w:eastAsia="Times New Roman" w:hAnsi="Arial" w:cs="Arial"/>
            <w:color w:val="262626"/>
            <w:sz w:val="23"/>
            <w:szCs w:val="23"/>
            <w:lang w:eastAsia="es-CO"/>
          </w:rPr>
          <w:t>posibilidade</w:t>
        </w:r>
        <w:proofErr w:type="spellEnd"/>
        <w:r w:rsidRPr="005E2677">
          <w:rPr>
            <w:rFonts w:ascii="Arial" w:eastAsia="Times New Roman" w:hAnsi="Arial" w:cs="Arial"/>
            <w:color w:val="262626"/>
            <w:sz w:val="23"/>
            <w:szCs w:val="23"/>
            <w:lang w:eastAsia="es-CO"/>
          </w:rPr>
          <w:t xml:space="preserve"> de que se produjera una interferencia entre el sistema de tu ordenador y tu televisión o teléfono del hogar. Incluso con baja potencia, el Bluetooth </w:t>
        </w:r>
        <w:r w:rsidRPr="005E2677">
          <w:rPr>
            <w:rFonts w:ascii="Arial" w:eastAsia="Times New Roman" w:hAnsi="Arial" w:cs="Arial"/>
            <w:b/>
            <w:bCs/>
            <w:color w:val="262626"/>
            <w:sz w:val="23"/>
            <w:szCs w:val="23"/>
            <w:lang w:eastAsia="es-CO"/>
          </w:rPr>
          <w:t>no necesita línea de vista</w:t>
        </w:r>
        <w:r w:rsidRPr="005E2677">
          <w:rPr>
            <w:rFonts w:ascii="Arial" w:eastAsia="Times New Roman" w:hAnsi="Arial" w:cs="Arial"/>
            <w:color w:val="262626"/>
            <w:sz w:val="23"/>
            <w:szCs w:val="23"/>
            <w:lang w:eastAsia="es-CO"/>
          </w:rPr>
          <w:t> para que los dispositivos se comuniquen entre ellos. Las paredes de tu casa no pararán una señal Bluetooth, convirtiéndolo en un aparato apropiado para</w:t>
        </w:r>
        <w:r w:rsidRPr="005E2677">
          <w:rPr>
            <w:rFonts w:ascii="Arial" w:eastAsia="Times New Roman" w:hAnsi="Arial" w:cs="Arial"/>
            <w:b/>
            <w:bCs/>
            <w:color w:val="262626"/>
            <w:sz w:val="23"/>
            <w:szCs w:val="23"/>
            <w:lang w:eastAsia="es-CO"/>
          </w:rPr>
          <w:t> controlar varios dispositivos que se encuentren en diferentes habitaciones</w:t>
        </w:r>
        <w:r w:rsidRPr="005E2677">
          <w:rPr>
            <w:rFonts w:ascii="Arial" w:eastAsia="Times New Roman" w:hAnsi="Arial" w:cs="Arial"/>
            <w:color w:val="262626"/>
            <w:sz w:val="23"/>
            <w:szCs w:val="23"/>
            <w:lang w:eastAsia="es-CO"/>
          </w:rPr>
          <w:t>.</w:t>
        </w:r>
      </w:ins>
    </w:p>
    <w:p w:rsidR="005E2677" w:rsidRPr="005E2677" w:rsidRDefault="005E2677" w:rsidP="005E2677">
      <w:pPr>
        <w:shd w:val="clear" w:color="auto" w:fill="FFFFFF"/>
        <w:spacing w:after="345" w:line="345" w:lineRule="atLeast"/>
        <w:rPr>
          <w:ins w:id="126" w:author="Unknown"/>
          <w:rFonts w:ascii="Arial" w:eastAsia="Times New Roman" w:hAnsi="Arial" w:cs="Arial"/>
          <w:color w:val="262626"/>
          <w:sz w:val="23"/>
          <w:szCs w:val="23"/>
          <w:lang w:eastAsia="es-CO"/>
        </w:rPr>
      </w:pPr>
      <w:ins w:id="127"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128" w:author="Unknown"/>
          <w:rFonts w:ascii="Arial" w:eastAsia="Times New Roman" w:hAnsi="Arial" w:cs="Arial"/>
          <w:color w:val="262626"/>
          <w:sz w:val="23"/>
          <w:szCs w:val="23"/>
          <w:lang w:eastAsia="es-CO"/>
        </w:rPr>
      </w:pPr>
      <w:ins w:id="129" w:author="Unknown">
        <w:r w:rsidRPr="005E2677">
          <w:rPr>
            <w:rFonts w:ascii="Arial" w:eastAsia="Times New Roman" w:hAnsi="Arial" w:cs="Arial"/>
            <w:color w:val="262626"/>
            <w:sz w:val="23"/>
            <w:szCs w:val="23"/>
            <w:lang w:eastAsia="es-CO"/>
          </w:rPr>
          <w:t>El</w:t>
        </w:r>
        <w:r w:rsidRPr="005E2677">
          <w:rPr>
            <w:rFonts w:ascii="Arial" w:eastAsia="Times New Roman" w:hAnsi="Arial" w:cs="Arial"/>
            <w:b/>
            <w:bCs/>
            <w:color w:val="262626"/>
            <w:sz w:val="23"/>
            <w:szCs w:val="23"/>
            <w:lang w:eastAsia="es-CO"/>
          </w:rPr>
          <w:t> Bluetooth puede conectar hasta 8 dispositivos de manera simultánea</w:t>
        </w:r>
        <w:r w:rsidRPr="005E2677">
          <w:rPr>
            <w:rFonts w:ascii="Arial" w:eastAsia="Times New Roman" w:hAnsi="Arial" w:cs="Arial"/>
            <w:color w:val="262626"/>
            <w:sz w:val="23"/>
            <w:szCs w:val="23"/>
            <w:lang w:eastAsia="es-CO"/>
          </w:rPr>
          <w:t>. Con todos estos dispositivos en el mismo radio de 10 metros podrías pensar que interferirían los unos con los otros, pero no sucede. El Bluetooth </w:t>
        </w:r>
        <w:r w:rsidRPr="005E2677">
          <w:rPr>
            <w:rFonts w:ascii="Arial" w:eastAsia="Times New Roman" w:hAnsi="Arial" w:cs="Arial"/>
            <w:b/>
            <w:bCs/>
            <w:color w:val="262626"/>
            <w:sz w:val="23"/>
            <w:szCs w:val="23"/>
            <w:lang w:eastAsia="es-CO"/>
          </w:rPr>
          <w:t>utiliza una técnica llamada frecuencia de espectro-ensanchado de salto</w:t>
        </w:r>
        <w:r w:rsidRPr="005E2677">
          <w:rPr>
            <w:rFonts w:ascii="Arial" w:eastAsia="Times New Roman" w:hAnsi="Arial" w:cs="Arial"/>
            <w:color w:val="262626"/>
            <w:sz w:val="23"/>
            <w:szCs w:val="23"/>
            <w:lang w:eastAsia="es-CO"/>
          </w:rPr>
          <w:t> que hace que sea raro que más de un dispositivo pueda transmitir la misma frecuencia al mismo tiempo. Con esta técnica, un dispositivo usará</w:t>
        </w:r>
        <w:r w:rsidRPr="005E2677">
          <w:rPr>
            <w:rFonts w:ascii="Arial" w:eastAsia="Times New Roman" w:hAnsi="Arial" w:cs="Arial"/>
            <w:b/>
            <w:bCs/>
            <w:color w:val="262626"/>
            <w:sz w:val="23"/>
            <w:szCs w:val="23"/>
            <w:lang w:eastAsia="es-CO"/>
          </w:rPr>
          <w:t> 79 frecuencias individuales elegidas al azar</w:t>
        </w:r>
        <w:r w:rsidRPr="005E2677">
          <w:rPr>
            <w:rFonts w:ascii="Arial" w:eastAsia="Times New Roman" w:hAnsi="Arial" w:cs="Arial"/>
            <w:color w:val="262626"/>
            <w:sz w:val="23"/>
            <w:szCs w:val="23"/>
            <w:lang w:eastAsia="es-CO"/>
          </w:rPr>
          <w:t> dentro del rango designado, cambiando de una a otra siguiendo unas bases regulares.</w:t>
        </w:r>
      </w:ins>
    </w:p>
    <w:p w:rsidR="005E2677" w:rsidRPr="005E2677" w:rsidRDefault="005E2677" w:rsidP="005E2677">
      <w:pPr>
        <w:shd w:val="clear" w:color="auto" w:fill="FFFFFF"/>
        <w:spacing w:after="345" w:line="345" w:lineRule="atLeast"/>
        <w:rPr>
          <w:ins w:id="130" w:author="Unknown"/>
          <w:rFonts w:ascii="Arial" w:eastAsia="Times New Roman" w:hAnsi="Arial" w:cs="Arial"/>
          <w:color w:val="262626"/>
          <w:sz w:val="23"/>
          <w:szCs w:val="23"/>
          <w:lang w:eastAsia="es-CO"/>
        </w:rPr>
      </w:pPr>
      <w:ins w:id="131"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line="345" w:lineRule="atLeast"/>
        <w:rPr>
          <w:ins w:id="132" w:author="Unknown"/>
          <w:rFonts w:ascii="Arial" w:eastAsia="Times New Roman" w:hAnsi="Arial" w:cs="Arial"/>
          <w:i/>
          <w:iCs/>
          <w:color w:val="262626"/>
          <w:sz w:val="23"/>
          <w:szCs w:val="23"/>
          <w:lang w:eastAsia="es-CO"/>
        </w:rPr>
      </w:pPr>
      <w:ins w:id="133" w:author="Unknown">
        <w:r w:rsidRPr="005E2677">
          <w:rPr>
            <w:rFonts w:ascii="Arial" w:eastAsia="Times New Roman" w:hAnsi="Arial" w:cs="Arial"/>
            <w:b/>
            <w:bCs/>
            <w:i/>
            <w:iCs/>
            <w:color w:val="262626"/>
            <w:sz w:val="23"/>
            <w:szCs w:val="23"/>
            <w:lang w:eastAsia="es-CO"/>
          </w:rPr>
          <w:t>En el caso del Bluetooth, los transmisores cambian las frecuencias 1.600 veces cada segundo. Por lo que más dispositivos pueden hacer un uso total de una porción limitada del espectro radioeléctrico.</w:t>
        </w:r>
      </w:ins>
    </w:p>
    <w:p w:rsidR="005E2677" w:rsidRPr="005E2677" w:rsidRDefault="005E2677" w:rsidP="005E2677">
      <w:pPr>
        <w:shd w:val="clear" w:color="auto" w:fill="FFFFFF"/>
        <w:spacing w:after="345" w:line="345" w:lineRule="atLeast"/>
        <w:rPr>
          <w:ins w:id="134" w:author="Unknown"/>
          <w:rFonts w:ascii="Arial" w:eastAsia="Times New Roman" w:hAnsi="Arial" w:cs="Arial"/>
          <w:color w:val="262626"/>
          <w:sz w:val="23"/>
          <w:szCs w:val="23"/>
          <w:lang w:eastAsia="es-CO"/>
        </w:rPr>
      </w:pPr>
      <w:ins w:id="135"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0" w:line="345" w:lineRule="atLeast"/>
        <w:rPr>
          <w:ins w:id="136" w:author="Unknown"/>
          <w:rFonts w:ascii="Arial" w:eastAsia="Times New Roman" w:hAnsi="Arial" w:cs="Arial"/>
          <w:color w:val="262626"/>
          <w:sz w:val="23"/>
          <w:szCs w:val="23"/>
          <w:lang w:eastAsia="es-CO"/>
        </w:rPr>
      </w:pPr>
      <w:r>
        <w:rPr>
          <w:rFonts w:ascii="Arial" w:eastAsia="Times New Roman" w:hAnsi="Arial" w:cs="Arial"/>
          <w:noProof/>
          <w:color w:val="4DB2EC"/>
          <w:sz w:val="23"/>
          <w:szCs w:val="23"/>
          <w:lang w:eastAsia="es-CO"/>
        </w:rPr>
        <w:lastRenderedPageBreak/>
        <w:drawing>
          <wp:inline distT="0" distB="0" distL="0" distR="0">
            <wp:extent cx="6661785" cy="5007610"/>
            <wp:effectExtent l="0" t="0" r="5715" b="2540"/>
            <wp:docPr id="3" name="Imagen 3" descr="Existen aplicaciones que pueden medir tu peso vía Bluetooth">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isten aplicaciones que pueden medir tu peso vía Bluetooth">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1785" cy="5007610"/>
                    </a:xfrm>
                    <a:prstGeom prst="rect">
                      <a:avLst/>
                    </a:prstGeom>
                    <a:noFill/>
                    <a:ln>
                      <a:noFill/>
                    </a:ln>
                  </pic:spPr>
                </pic:pic>
              </a:graphicData>
            </a:graphic>
          </wp:inline>
        </w:drawing>
      </w:r>
      <w:ins w:id="137" w:author="Unknown">
        <w:r w:rsidRPr="005E2677">
          <w:rPr>
            <w:rFonts w:ascii="Arial" w:eastAsia="Times New Roman" w:hAnsi="Arial" w:cs="Arial"/>
            <w:color w:val="262626"/>
            <w:sz w:val="23"/>
            <w:szCs w:val="23"/>
            <w:lang w:eastAsia="es-CO"/>
          </w:rPr>
          <w:t>Existen aplicaciones que pueden medir tu peso vía Bluetooth</w:t>
        </w:r>
      </w:ins>
    </w:p>
    <w:p w:rsidR="005E2677" w:rsidRPr="005E2677" w:rsidRDefault="005E2677" w:rsidP="005E2677">
      <w:pPr>
        <w:shd w:val="clear" w:color="auto" w:fill="FFFFFF"/>
        <w:spacing w:after="345" w:line="345" w:lineRule="atLeast"/>
        <w:rPr>
          <w:ins w:id="138" w:author="Unknown"/>
          <w:rFonts w:ascii="Arial" w:eastAsia="Times New Roman" w:hAnsi="Arial" w:cs="Arial"/>
          <w:color w:val="262626"/>
          <w:sz w:val="23"/>
          <w:szCs w:val="23"/>
          <w:lang w:eastAsia="es-CO"/>
        </w:rPr>
      </w:pPr>
      <w:ins w:id="139"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140" w:author="Unknown"/>
          <w:rFonts w:ascii="Arial" w:eastAsia="Times New Roman" w:hAnsi="Arial" w:cs="Arial"/>
          <w:color w:val="262626"/>
          <w:sz w:val="23"/>
          <w:szCs w:val="23"/>
          <w:lang w:eastAsia="es-CO"/>
        </w:rPr>
      </w:pPr>
      <w:ins w:id="141" w:author="Unknown">
        <w:r w:rsidRPr="005E2677">
          <w:rPr>
            <w:rFonts w:ascii="Arial" w:eastAsia="Times New Roman" w:hAnsi="Arial" w:cs="Arial"/>
            <w:color w:val="262626"/>
            <w:sz w:val="23"/>
            <w:szCs w:val="23"/>
            <w:lang w:eastAsia="es-CO"/>
          </w:rPr>
          <w:t>Desde cada transmisor de Bluetooth se utiliza el amplio espectro que transmite automáticamente, por lo que es improbable que dos transmisores estén en la misma frecuencia al mismo tiempo. Esta misma técnica minimiza el riesgo de que los dispositivos Bluetooth, como los de los teléfonos inalámbricos o los monitores de bebés, sean interrumpidos. Esto se debe a que </w:t>
        </w:r>
        <w:r w:rsidRPr="005E2677">
          <w:rPr>
            <w:rFonts w:ascii="Arial" w:eastAsia="Times New Roman" w:hAnsi="Arial" w:cs="Arial"/>
            <w:b/>
            <w:bCs/>
            <w:color w:val="262626"/>
            <w:sz w:val="23"/>
            <w:szCs w:val="23"/>
            <w:lang w:eastAsia="es-CO"/>
          </w:rPr>
          <w:t>cualquier interferencia en una determinada frecuencia durará sólo una pequeña fracción de segundo</w:t>
        </w:r>
        <w:r w:rsidRPr="005E2677">
          <w:rPr>
            <w:rFonts w:ascii="Arial" w:eastAsia="Times New Roman" w:hAnsi="Arial" w:cs="Arial"/>
            <w:color w:val="262626"/>
            <w:sz w:val="23"/>
            <w:szCs w:val="23"/>
            <w:lang w:eastAsia="es-CO"/>
          </w:rPr>
          <w:t>.</w:t>
        </w:r>
      </w:ins>
    </w:p>
    <w:p w:rsidR="005E2677" w:rsidRPr="005E2677" w:rsidRDefault="005E2677" w:rsidP="005E2677">
      <w:pPr>
        <w:shd w:val="clear" w:color="auto" w:fill="FFFFFF"/>
        <w:spacing w:after="345" w:line="345" w:lineRule="atLeast"/>
        <w:rPr>
          <w:ins w:id="142" w:author="Unknown"/>
          <w:rFonts w:ascii="Arial" w:eastAsia="Times New Roman" w:hAnsi="Arial" w:cs="Arial"/>
          <w:color w:val="262626"/>
          <w:sz w:val="23"/>
          <w:szCs w:val="23"/>
          <w:lang w:eastAsia="es-CO"/>
        </w:rPr>
      </w:pPr>
      <w:ins w:id="143"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144" w:author="Unknown"/>
          <w:rFonts w:ascii="Arial" w:eastAsia="Times New Roman" w:hAnsi="Arial" w:cs="Arial"/>
          <w:color w:val="262626"/>
          <w:sz w:val="23"/>
          <w:szCs w:val="23"/>
          <w:lang w:eastAsia="es-CO"/>
        </w:rPr>
      </w:pPr>
      <w:ins w:id="145" w:author="Unknown">
        <w:r w:rsidRPr="005E2677">
          <w:rPr>
            <w:rFonts w:ascii="Arial" w:eastAsia="Times New Roman" w:hAnsi="Arial" w:cs="Arial"/>
            <w:color w:val="262626"/>
            <w:sz w:val="23"/>
            <w:szCs w:val="23"/>
            <w:lang w:eastAsia="es-CO"/>
          </w:rPr>
          <w:t>Cuando los </w:t>
        </w:r>
        <w:r w:rsidRPr="005E2677">
          <w:rPr>
            <w:rFonts w:ascii="Arial" w:eastAsia="Times New Roman" w:hAnsi="Arial" w:cs="Arial"/>
            <w:b/>
            <w:bCs/>
            <w:color w:val="262626"/>
            <w:sz w:val="23"/>
            <w:szCs w:val="23"/>
            <w:lang w:eastAsia="es-CO"/>
          </w:rPr>
          <w:t>dispositivos Bluetooth habilitados se encuentran</w:t>
        </w:r>
        <w:r w:rsidRPr="005E2677">
          <w:rPr>
            <w:rFonts w:ascii="Arial" w:eastAsia="Times New Roman" w:hAnsi="Arial" w:cs="Arial"/>
            <w:color w:val="262626"/>
            <w:sz w:val="23"/>
            <w:szCs w:val="23"/>
            <w:lang w:eastAsia="es-CO"/>
          </w:rPr>
          <w:t> dentro del rango de otro, una</w:t>
        </w:r>
        <w:r w:rsidRPr="005E2677">
          <w:rPr>
            <w:rFonts w:ascii="Arial" w:eastAsia="Times New Roman" w:hAnsi="Arial" w:cs="Arial"/>
            <w:b/>
            <w:bCs/>
            <w:color w:val="262626"/>
            <w:sz w:val="23"/>
            <w:szCs w:val="23"/>
            <w:lang w:eastAsia="es-CO"/>
          </w:rPr>
          <w:t> conversación electrónica</w:t>
        </w:r>
        <w:r w:rsidRPr="005E2677">
          <w:rPr>
            <w:rFonts w:ascii="Arial" w:eastAsia="Times New Roman" w:hAnsi="Arial" w:cs="Arial"/>
            <w:color w:val="262626"/>
            <w:sz w:val="23"/>
            <w:szCs w:val="23"/>
            <w:lang w:eastAsia="es-CO"/>
          </w:rPr>
          <w:t xml:space="preserve"> toma lugar para determinar si los dos tienen </w:t>
        </w:r>
        <w:r w:rsidRPr="005E2677">
          <w:rPr>
            <w:rFonts w:ascii="Arial" w:eastAsia="Times New Roman" w:hAnsi="Arial" w:cs="Arial"/>
            <w:color w:val="262626"/>
            <w:sz w:val="23"/>
            <w:szCs w:val="23"/>
            <w:lang w:eastAsia="es-CO"/>
          </w:rPr>
          <w:lastRenderedPageBreak/>
          <w:t>datos que compartir o si uno necesita controlar al otro. El usuario no tiene que presionar un botón o darle a un comando – la conversación electrónica sucede automáticamente.</w:t>
        </w:r>
      </w:ins>
    </w:p>
    <w:p w:rsidR="005E2677" w:rsidRPr="005E2677" w:rsidRDefault="005E2677" w:rsidP="005E2677">
      <w:pPr>
        <w:shd w:val="clear" w:color="auto" w:fill="FFFFFF"/>
        <w:spacing w:after="345" w:line="345" w:lineRule="atLeast"/>
        <w:rPr>
          <w:ins w:id="146" w:author="Unknown"/>
          <w:rFonts w:ascii="Arial" w:eastAsia="Times New Roman" w:hAnsi="Arial" w:cs="Arial"/>
          <w:color w:val="262626"/>
          <w:sz w:val="23"/>
          <w:szCs w:val="23"/>
          <w:lang w:eastAsia="es-CO"/>
        </w:rPr>
      </w:pPr>
      <w:ins w:id="147"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148" w:author="Unknown"/>
          <w:rFonts w:ascii="Arial" w:eastAsia="Times New Roman" w:hAnsi="Arial" w:cs="Arial"/>
          <w:color w:val="262626"/>
          <w:sz w:val="23"/>
          <w:szCs w:val="23"/>
          <w:lang w:eastAsia="es-CO"/>
        </w:rPr>
      </w:pPr>
      <w:ins w:id="149" w:author="Unknown">
        <w:r w:rsidRPr="005E2677">
          <w:rPr>
            <w:rFonts w:ascii="Arial" w:eastAsia="Times New Roman" w:hAnsi="Arial" w:cs="Arial"/>
            <w:color w:val="262626"/>
            <w:sz w:val="23"/>
            <w:szCs w:val="23"/>
            <w:lang w:eastAsia="es-CO"/>
          </w:rPr>
          <w:t>Una vez que la conversación ha sucedido, los dispositivos – si son parte de un sistema de ordenador o un estéreo – </w:t>
        </w:r>
        <w:r w:rsidRPr="005E2677">
          <w:rPr>
            <w:rFonts w:ascii="Arial" w:eastAsia="Times New Roman" w:hAnsi="Arial" w:cs="Arial"/>
            <w:b/>
            <w:bCs/>
            <w:color w:val="262626"/>
            <w:sz w:val="23"/>
            <w:szCs w:val="23"/>
            <w:lang w:eastAsia="es-CO"/>
          </w:rPr>
          <w:t>forman una red</w:t>
        </w:r>
        <w:r w:rsidRPr="005E2677">
          <w:rPr>
            <w:rFonts w:ascii="Arial" w:eastAsia="Times New Roman" w:hAnsi="Arial" w:cs="Arial"/>
            <w:color w:val="262626"/>
            <w:sz w:val="23"/>
            <w:szCs w:val="23"/>
            <w:lang w:eastAsia="es-CO"/>
          </w:rPr>
          <w:t>. El sistema del Bluetooth crea una red con un </w:t>
        </w:r>
        <w:r w:rsidRPr="005E2677">
          <w:rPr>
            <w:rFonts w:ascii="Arial" w:eastAsia="Times New Roman" w:hAnsi="Arial" w:cs="Arial"/>
            <w:b/>
            <w:bCs/>
            <w:color w:val="262626"/>
            <w:sz w:val="23"/>
            <w:szCs w:val="23"/>
            <w:lang w:eastAsia="es-CO"/>
          </w:rPr>
          <w:t xml:space="preserve">área personal  o </w:t>
        </w:r>
        <w:proofErr w:type="spellStart"/>
        <w:r w:rsidRPr="005E2677">
          <w:rPr>
            <w:rFonts w:ascii="Arial" w:eastAsia="Times New Roman" w:hAnsi="Arial" w:cs="Arial"/>
            <w:b/>
            <w:bCs/>
            <w:color w:val="262626"/>
            <w:sz w:val="23"/>
            <w:szCs w:val="23"/>
            <w:lang w:eastAsia="es-CO"/>
          </w:rPr>
          <w:t>piconet</w:t>
        </w:r>
        <w:proofErr w:type="spellEnd"/>
        <w:r w:rsidRPr="005E2677">
          <w:rPr>
            <w:rFonts w:ascii="Arial" w:eastAsia="Times New Roman" w:hAnsi="Arial" w:cs="Arial"/>
            <w:color w:val="262626"/>
            <w:sz w:val="23"/>
            <w:szCs w:val="23"/>
            <w:lang w:eastAsia="es-CO"/>
          </w:rPr>
          <w:t xml:space="preserve">, que puede llenar una habitación o puede no abarcar más distancia de la que existen entre el teléfono móvil en tu cinturón y el auricular de tu cabeza. Una vez que el </w:t>
        </w:r>
        <w:proofErr w:type="spellStart"/>
        <w:r w:rsidRPr="005E2677">
          <w:rPr>
            <w:rFonts w:ascii="Arial" w:eastAsia="Times New Roman" w:hAnsi="Arial" w:cs="Arial"/>
            <w:color w:val="262626"/>
            <w:sz w:val="23"/>
            <w:szCs w:val="23"/>
            <w:lang w:eastAsia="es-CO"/>
          </w:rPr>
          <w:t>piconet</w:t>
        </w:r>
        <w:proofErr w:type="spellEnd"/>
        <w:r w:rsidRPr="005E2677">
          <w:rPr>
            <w:rFonts w:ascii="Arial" w:eastAsia="Times New Roman" w:hAnsi="Arial" w:cs="Arial"/>
            <w:color w:val="262626"/>
            <w:sz w:val="23"/>
            <w:szCs w:val="23"/>
            <w:lang w:eastAsia="es-CO"/>
          </w:rPr>
          <w:t xml:space="preserve"> está establecido, </w:t>
        </w:r>
        <w:r w:rsidRPr="005E2677">
          <w:rPr>
            <w:rFonts w:ascii="Arial" w:eastAsia="Times New Roman" w:hAnsi="Arial" w:cs="Arial"/>
            <w:b/>
            <w:bCs/>
            <w:color w:val="262626"/>
            <w:sz w:val="23"/>
            <w:szCs w:val="23"/>
            <w:lang w:eastAsia="es-CO"/>
          </w:rPr>
          <w:t>los miembros saltan de frecuencia, al azar y al unísono, así permanecerán en contacto el uno con el otro</w:t>
        </w:r>
        <w:r w:rsidRPr="005E2677">
          <w:rPr>
            <w:rFonts w:ascii="Arial" w:eastAsia="Times New Roman" w:hAnsi="Arial" w:cs="Arial"/>
            <w:color w:val="262626"/>
            <w:sz w:val="23"/>
            <w:szCs w:val="23"/>
            <w:lang w:eastAsia="es-CO"/>
          </w:rPr>
          <w:t xml:space="preserve"> y evitarán a otras </w:t>
        </w:r>
        <w:proofErr w:type="spellStart"/>
        <w:r w:rsidRPr="005E2677">
          <w:rPr>
            <w:rFonts w:ascii="Arial" w:eastAsia="Times New Roman" w:hAnsi="Arial" w:cs="Arial"/>
            <w:color w:val="262626"/>
            <w:sz w:val="23"/>
            <w:szCs w:val="23"/>
            <w:lang w:eastAsia="es-CO"/>
          </w:rPr>
          <w:t>piconets</w:t>
        </w:r>
        <w:proofErr w:type="spellEnd"/>
        <w:r w:rsidRPr="005E2677">
          <w:rPr>
            <w:rFonts w:ascii="Arial" w:eastAsia="Times New Roman" w:hAnsi="Arial" w:cs="Arial"/>
            <w:color w:val="262626"/>
            <w:sz w:val="23"/>
            <w:szCs w:val="23"/>
            <w:lang w:eastAsia="es-CO"/>
          </w:rPr>
          <w:t xml:space="preserve"> que puedan estar operando en la misma habitación.</w:t>
        </w:r>
      </w:ins>
    </w:p>
    <w:p w:rsidR="005E2677" w:rsidRPr="005E2677" w:rsidRDefault="005E2677" w:rsidP="005E2677">
      <w:pPr>
        <w:shd w:val="clear" w:color="auto" w:fill="FFFFFF"/>
        <w:spacing w:after="345" w:line="345" w:lineRule="atLeast"/>
        <w:rPr>
          <w:ins w:id="150" w:author="Unknown"/>
          <w:rFonts w:ascii="Arial" w:eastAsia="Times New Roman" w:hAnsi="Arial" w:cs="Arial"/>
          <w:color w:val="262626"/>
          <w:sz w:val="23"/>
          <w:szCs w:val="23"/>
          <w:lang w:eastAsia="es-CO"/>
        </w:rPr>
      </w:pPr>
      <w:ins w:id="151"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before="375" w:after="405" w:line="630" w:lineRule="atLeast"/>
        <w:outlineLvl w:val="1"/>
        <w:rPr>
          <w:ins w:id="152" w:author="Unknown"/>
          <w:rFonts w:ascii="Arial" w:eastAsia="Times New Roman" w:hAnsi="Arial" w:cs="Arial"/>
          <w:b/>
          <w:bCs/>
          <w:color w:val="222222"/>
          <w:sz w:val="54"/>
          <w:szCs w:val="54"/>
          <w:lang w:eastAsia="es-CO"/>
        </w:rPr>
      </w:pPr>
      <w:proofErr w:type="spellStart"/>
      <w:ins w:id="153" w:author="Unknown">
        <w:r w:rsidRPr="005E2677">
          <w:rPr>
            <w:rFonts w:ascii="Arial" w:eastAsia="Times New Roman" w:hAnsi="Arial" w:cs="Arial"/>
            <w:b/>
            <w:bCs/>
            <w:color w:val="3366FF"/>
            <w:sz w:val="54"/>
            <w:szCs w:val="54"/>
            <w:lang w:eastAsia="es-CO"/>
          </w:rPr>
          <w:t>Piconets</w:t>
        </w:r>
        <w:proofErr w:type="spellEnd"/>
        <w:r w:rsidRPr="005E2677">
          <w:rPr>
            <w:rFonts w:ascii="Arial" w:eastAsia="Times New Roman" w:hAnsi="Arial" w:cs="Arial"/>
            <w:b/>
            <w:bCs/>
            <w:color w:val="3366FF"/>
            <w:sz w:val="54"/>
            <w:szCs w:val="54"/>
            <w:lang w:eastAsia="es-CO"/>
          </w:rPr>
          <w:t xml:space="preserve"> Bluetooth</w:t>
        </w:r>
      </w:ins>
    </w:p>
    <w:p w:rsidR="005E2677" w:rsidRPr="005E2677" w:rsidRDefault="005E2677" w:rsidP="005E2677">
      <w:pPr>
        <w:shd w:val="clear" w:color="auto" w:fill="FFFFFF"/>
        <w:spacing w:after="345" w:line="345" w:lineRule="atLeast"/>
        <w:rPr>
          <w:ins w:id="154" w:author="Unknown"/>
          <w:rFonts w:ascii="Arial" w:eastAsia="Times New Roman" w:hAnsi="Arial" w:cs="Arial"/>
          <w:color w:val="262626"/>
          <w:sz w:val="23"/>
          <w:szCs w:val="23"/>
          <w:lang w:eastAsia="es-CO"/>
        </w:rPr>
      </w:pPr>
      <w:ins w:id="155" w:author="Unknown">
        <w:r w:rsidRPr="005E2677">
          <w:rPr>
            <w:rFonts w:ascii="Arial" w:eastAsia="Times New Roman" w:hAnsi="Arial" w:cs="Arial"/>
            <w:color w:val="262626"/>
            <w:sz w:val="23"/>
            <w:szCs w:val="23"/>
            <w:lang w:eastAsia="es-CO"/>
          </w:rPr>
          <w:t>Vamos a imaginar que tienes un salón típico y moderno con sus muebles típicos y modernos. En él hay un sistema de entretenimiento formado por un estéreo, un reproductor de DVD, un recibidor de TV por satélite y una televisión; también hay un teléfono sin cable y un ordenador personal. Cada uno de estos sistemas utilizan Bluetooth, y </w:t>
        </w:r>
        <w:r w:rsidRPr="005E2677">
          <w:rPr>
            <w:rFonts w:ascii="Arial" w:eastAsia="Times New Roman" w:hAnsi="Arial" w:cs="Arial"/>
            <w:b/>
            <w:bCs/>
            <w:color w:val="262626"/>
            <w:sz w:val="23"/>
            <w:szCs w:val="23"/>
            <w:lang w:eastAsia="es-CO"/>
          </w:rPr>
          <w:t xml:space="preserve">cada uno forma su propia </w:t>
        </w:r>
        <w:proofErr w:type="spellStart"/>
        <w:r w:rsidRPr="005E2677">
          <w:rPr>
            <w:rFonts w:ascii="Arial" w:eastAsia="Times New Roman" w:hAnsi="Arial" w:cs="Arial"/>
            <w:b/>
            <w:bCs/>
            <w:color w:val="262626"/>
            <w:sz w:val="23"/>
            <w:szCs w:val="23"/>
            <w:lang w:eastAsia="es-CO"/>
          </w:rPr>
          <w:t>piconet</w:t>
        </w:r>
        <w:proofErr w:type="spellEnd"/>
        <w:r w:rsidRPr="005E2677">
          <w:rPr>
            <w:rFonts w:ascii="Arial" w:eastAsia="Times New Roman" w:hAnsi="Arial" w:cs="Arial"/>
            <w:b/>
            <w:bCs/>
            <w:color w:val="262626"/>
            <w:sz w:val="23"/>
            <w:szCs w:val="23"/>
            <w:lang w:eastAsia="es-CO"/>
          </w:rPr>
          <w:t xml:space="preserve"> para hablar entre la unidad principal y la periferia.</w:t>
        </w:r>
      </w:ins>
    </w:p>
    <w:p w:rsidR="005E2677" w:rsidRPr="005E2677" w:rsidRDefault="005E2677" w:rsidP="005E2677">
      <w:pPr>
        <w:shd w:val="clear" w:color="auto" w:fill="FFFFFF"/>
        <w:spacing w:after="345" w:line="345" w:lineRule="atLeast"/>
        <w:rPr>
          <w:ins w:id="156" w:author="Unknown"/>
          <w:rFonts w:ascii="Arial" w:eastAsia="Times New Roman" w:hAnsi="Arial" w:cs="Arial"/>
          <w:color w:val="262626"/>
          <w:sz w:val="23"/>
          <w:szCs w:val="23"/>
          <w:lang w:eastAsia="es-CO"/>
        </w:rPr>
      </w:pPr>
      <w:ins w:id="157"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0" w:line="345" w:lineRule="atLeast"/>
        <w:rPr>
          <w:ins w:id="158" w:author="Unknown"/>
          <w:rFonts w:ascii="Arial" w:eastAsia="Times New Roman" w:hAnsi="Arial" w:cs="Arial"/>
          <w:color w:val="262626"/>
          <w:sz w:val="23"/>
          <w:szCs w:val="23"/>
          <w:lang w:eastAsia="es-CO"/>
        </w:rPr>
      </w:pPr>
      <w:r>
        <w:rPr>
          <w:rFonts w:ascii="Arial" w:eastAsia="Times New Roman" w:hAnsi="Arial" w:cs="Arial"/>
          <w:noProof/>
          <w:color w:val="4DB2EC"/>
          <w:sz w:val="23"/>
          <w:szCs w:val="23"/>
          <w:lang w:eastAsia="es-CO"/>
        </w:rPr>
        <w:lastRenderedPageBreak/>
        <w:drawing>
          <wp:inline distT="0" distB="0" distL="0" distR="0">
            <wp:extent cx="6661785" cy="5007610"/>
            <wp:effectExtent l="0" t="0" r="5715" b="2540"/>
            <wp:docPr id="2" name="Imagen 2" descr="El Predesys es un nuevo sistema de captación de dispositivos inalámbricos como el Bluetooth">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Predesys es un nuevo sistema de captación de dispositivos inalámbricos como el Bluetooth">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1785" cy="5007610"/>
                    </a:xfrm>
                    <a:prstGeom prst="rect">
                      <a:avLst/>
                    </a:prstGeom>
                    <a:noFill/>
                    <a:ln>
                      <a:noFill/>
                    </a:ln>
                  </pic:spPr>
                </pic:pic>
              </a:graphicData>
            </a:graphic>
          </wp:inline>
        </w:drawing>
      </w:r>
      <w:ins w:id="159" w:author="Unknown">
        <w:r w:rsidRPr="005E2677">
          <w:rPr>
            <w:rFonts w:ascii="Arial" w:eastAsia="Times New Roman" w:hAnsi="Arial" w:cs="Arial"/>
            <w:color w:val="262626"/>
            <w:sz w:val="23"/>
            <w:szCs w:val="23"/>
            <w:lang w:eastAsia="es-CO"/>
          </w:rPr>
          <w:t xml:space="preserve">El </w:t>
        </w:r>
        <w:proofErr w:type="spellStart"/>
        <w:r w:rsidRPr="005E2677">
          <w:rPr>
            <w:rFonts w:ascii="Arial" w:eastAsia="Times New Roman" w:hAnsi="Arial" w:cs="Arial"/>
            <w:color w:val="262626"/>
            <w:sz w:val="23"/>
            <w:szCs w:val="23"/>
            <w:lang w:eastAsia="es-CO"/>
          </w:rPr>
          <w:t>Predesys</w:t>
        </w:r>
        <w:proofErr w:type="spellEnd"/>
        <w:r w:rsidRPr="005E2677">
          <w:rPr>
            <w:rFonts w:ascii="Arial" w:eastAsia="Times New Roman" w:hAnsi="Arial" w:cs="Arial"/>
            <w:color w:val="262626"/>
            <w:sz w:val="23"/>
            <w:szCs w:val="23"/>
            <w:lang w:eastAsia="es-CO"/>
          </w:rPr>
          <w:t xml:space="preserve"> es un nuevo sistema de captación de dispositivos inalámbricos como el Bluetooth</w:t>
        </w:r>
      </w:ins>
    </w:p>
    <w:p w:rsidR="005E2677" w:rsidRPr="005E2677" w:rsidRDefault="005E2677" w:rsidP="005E2677">
      <w:pPr>
        <w:shd w:val="clear" w:color="auto" w:fill="FFFFFF"/>
        <w:spacing w:after="345" w:line="345" w:lineRule="atLeast"/>
        <w:rPr>
          <w:ins w:id="160" w:author="Unknown"/>
          <w:rFonts w:ascii="Arial" w:eastAsia="Times New Roman" w:hAnsi="Arial" w:cs="Arial"/>
          <w:color w:val="262626"/>
          <w:sz w:val="23"/>
          <w:szCs w:val="23"/>
          <w:lang w:eastAsia="es-CO"/>
        </w:rPr>
      </w:pPr>
      <w:ins w:id="161"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162" w:author="Unknown"/>
          <w:rFonts w:ascii="Arial" w:eastAsia="Times New Roman" w:hAnsi="Arial" w:cs="Arial"/>
          <w:color w:val="262626"/>
          <w:sz w:val="23"/>
          <w:szCs w:val="23"/>
          <w:lang w:eastAsia="es-CO"/>
        </w:rPr>
      </w:pPr>
      <w:ins w:id="163" w:author="Unknown">
        <w:r w:rsidRPr="005E2677">
          <w:rPr>
            <w:rFonts w:ascii="Arial" w:eastAsia="Times New Roman" w:hAnsi="Arial" w:cs="Arial"/>
            <w:color w:val="262626"/>
            <w:sz w:val="23"/>
            <w:szCs w:val="23"/>
            <w:lang w:eastAsia="es-CO"/>
          </w:rPr>
          <w:t>El teléfono sin cable tiene un transmisor de Bluetooth en la base y otro en el auricular. El fabricante ha programado cada unidad con una dirección que cae dentro de un rango de direcciones que ha establecido para un tipo particular de dispositivo. </w:t>
        </w:r>
        <w:r w:rsidRPr="005E2677">
          <w:rPr>
            <w:rFonts w:ascii="Arial" w:eastAsia="Times New Roman" w:hAnsi="Arial" w:cs="Arial"/>
            <w:b/>
            <w:bCs/>
            <w:color w:val="262626"/>
            <w:sz w:val="23"/>
            <w:szCs w:val="23"/>
            <w:lang w:eastAsia="es-CO"/>
          </w:rPr>
          <w:t>Cuando se acciona primero la base, envía señales de radio pidiendo una respuesta de cualquier unidad con una dirección en ese rango particular. Ya que el auricular tiene una dirección dentro del rango, responde, y una diminuta red es formada.</w:t>
        </w:r>
      </w:ins>
    </w:p>
    <w:p w:rsidR="005E2677" w:rsidRPr="005E2677" w:rsidRDefault="005E2677" w:rsidP="005E2677">
      <w:pPr>
        <w:shd w:val="clear" w:color="auto" w:fill="FFFFFF"/>
        <w:spacing w:after="345" w:line="345" w:lineRule="atLeast"/>
        <w:rPr>
          <w:ins w:id="164" w:author="Unknown"/>
          <w:rFonts w:ascii="Arial" w:eastAsia="Times New Roman" w:hAnsi="Arial" w:cs="Arial"/>
          <w:color w:val="262626"/>
          <w:sz w:val="23"/>
          <w:szCs w:val="23"/>
          <w:lang w:eastAsia="es-CO"/>
        </w:rPr>
      </w:pPr>
      <w:ins w:id="165"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166" w:author="Unknown"/>
          <w:rFonts w:ascii="Arial" w:eastAsia="Times New Roman" w:hAnsi="Arial" w:cs="Arial"/>
          <w:color w:val="262626"/>
          <w:sz w:val="23"/>
          <w:szCs w:val="23"/>
          <w:lang w:eastAsia="es-CO"/>
        </w:rPr>
      </w:pPr>
      <w:ins w:id="167" w:author="Unknown">
        <w:r w:rsidRPr="005E2677">
          <w:rPr>
            <w:rFonts w:ascii="Arial" w:eastAsia="Times New Roman" w:hAnsi="Arial" w:cs="Arial"/>
            <w:color w:val="262626"/>
            <w:sz w:val="23"/>
            <w:szCs w:val="23"/>
            <w:lang w:eastAsia="es-CO"/>
          </w:rPr>
          <w:lastRenderedPageBreak/>
          <w:t xml:space="preserve">Justo en ese momento si uno de esos dispositivos recibiera una señal de otro sistema, la ignoraría ya que no está dentro de la red. El sistema del ordenador y del entretenimiento pasan por esta misma </w:t>
        </w:r>
        <w:proofErr w:type="spellStart"/>
        <w:r w:rsidRPr="005E2677">
          <w:rPr>
            <w:rFonts w:ascii="Arial" w:eastAsia="Times New Roman" w:hAnsi="Arial" w:cs="Arial"/>
            <w:color w:val="262626"/>
            <w:sz w:val="23"/>
            <w:szCs w:val="23"/>
            <w:lang w:eastAsia="es-CO"/>
          </w:rPr>
          <w:t>rutina</w:t>
        </w:r>
        <w:proofErr w:type="gramStart"/>
        <w:r w:rsidRPr="005E2677">
          <w:rPr>
            <w:rFonts w:ascii="Arial" w:eastAsia="Times New Roman" w:hAnsi="Arial" w:cs="Arial"/>
            <w:color w:val="262626"/>
            <w:sz w:val="23"/>
            <w:szCs w:val="23"/>
            <w:lang w:eastAsia="es-CO"/>
          </w:rPr>
          <w:t>,</w:t>
        </w:r>
        <w:r w:rsidRPr="005E2677">
          <w:rPr>
            <w:rFonts w:ascii="Arial" w:eastAsia="Times New Roman" w:hAnsi="Arial" w:cs="Arial"/>
            <w:b/>
            <w:bCs/>
            <w:color w:val="262626"/>
            <w:sz w:val="23"/>
            <w:szCs w:val="23"/>
            <w:lang w:eastAsia="es-CO"/>
          </w:rPr>
          <w:t>estableciendo</w:t>
        </w:r>
        <w:proofErr w:type="spellEnd"/>
        <w:proofErr w:type="gramEnd"/>
        <w:r w:rsidRPr="005E2677">
          <w:rPr>
            <w:rFonts w:ascii="Arial" w:eastAsia="Times New Roman" w:hAnsi="Arial" w:cs="Arial"/>
            <w:b/>
            <w:bCs/>
            <w:color w:val="262626"/>
            <w:sz w:val="23"/>
            <w:szCs w:val="23"/>
            <w:lang w:eastAsia="es-CO"/>
          </w:rPr>
          <w:t xml:space="preserve"> redes entre los rangos de direcciones establecido</w:t>
        </w:r>
        <w:r w:rsidRPr="005E2677">
          <w:rPr>
            <w:rFonts w:ascii="Arial" w:eastAsia="Times New Roman" w:hAnsi="Arial" w:cs="Arial"/>
            <w:color w:val="262626"/>
            <w:sz w:val="23"/>
            <w:szCs w:val="23"/>
            <w:lang w:eastAsia="es-CO"/>
          </w:rPr>
          <w:t xml:space="preserve">s por los fabricantes. Cada </w:t>
        </w:r>
        <w:proofErr w:type="spellStart"/>
        <w:r w:rsidRPr="005E2677">
          <w:rPr>
            <w:rFonts w:ascii="Arial" w:eastAsia="Times New Roman" w:hAnsi="Arial" w:cs="Arial"/>
            <w:color w:val="262626"/>
            <w:sz w:val="23"/>
            <w:szCs w:val="23"/>
            <w:lang w:eastAsia="es-CO"/>
          </w:rPr>
          <w:t>piconet</w:t>
        </w:r>
        <w:proofErr w:type="spellEnd"/>
        <w:r w:rsidRPr="005E2677">
          <w:rPr>
            <w:rFonts w:ascii="Arial" w:eastAsia="Times New Roman" w:hAnsi="Arial" w:cs="Arial"/>
            <w:color w:val="262626"/>
            <w:sz w:val="23"/>
            <w:szCs w:val="23"/>
            <w:lang w:eastAsia="es-CO"/>
          </w:rPr>
          <w:t xml:space="preserve"> salta al azar a través de las frecuencias disponibles, así que todos los </w:t>
        </w:r>
        <w:proofErr w:type="spellStart"/>
        <w:r w:rsidRPr="005E2677">
          <w:rPr>
            <w:rFonts w:ascii="Arial" w:eastAsia="Times New Roman" w:hAnsi="Arial" w:cs="Arial"/>
            <w:color w:val="262626"/>
            <w:sz w:val="23"/>
            <w:szCs w:val="23"/>
            <w:lang w:eastAsia="es-CO"/>
          </w:rPr>
          <w:t>piconets</w:t>
        </w:r>
        <w:proofErr w:type="spellEnd"/>
        <w:r w:rsidRPr="005E2677">
          <w:rPr>
            <w:rFonts w:ascii="Arial" w:eastAsia="Times New Roman" w:hAnsi="Arial" w:cs="Arial"/>
            <w:color w:val="262626"/>
            <w:sz w:val="23"/>
            <w:szCs w:val="23"/>
            <w:lang w:eastAsia="es-CO"/>
          </w:rPr>
          <w:t xml:space="preserve"> están completamente separados los unos de los otros.</w:t>
        </w:r>
      </w:ins>
    </w:p>
    <w:p w:rsidR="005E2677" w:rsidRPr="005E2677" w:rsidRDefault="005E2677" w:rsidP="005E2677">
      <w:pPr>
        <w:shd w:val="clear" w:color="auto" w:fill="FFFFFF"/>
        <w:spacing w:after="345" w:line="345" w:lineRule="atLeast"/>
        <w:rPr>
          <w:ins w:id="168" w:author="Unknown"/>
          <w:rFonts w:ascii="Arial" w:eastAsia="Times New Roman" w:hAnsi="Arial" w:cs="Arial"/>
          <w:color w:val="262626"/>
          <w:sz w:val="23"/>
          <w:szCs w:val="23"/>
          <w:lang w:eastAsia="es-CO"/>
        </w:rPr>
      </w:pPr>
      <w:ins w:id="169"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170" w:author="Unknown"/>
          <w:rFonts w:ascii="Arial" w:eastAsia="Times New Roman" w:hAnsi="Arial" w:cs="Arial"/>
          <w:color w:val="262626"/>
          <w:sz w:val="23"/>
          <w:szCs w:val="23"/>
          <w:lang w:eastAsia="es-CO"/>
        </w:rPr>
      </w:pPr>
      <w:ins w:id="171" w:author="Unknown">
        <w:r w:rsidRPr="005E2677">
          <w:rPr>
            <w:rFonts w:ascii="Arial" w:eastAsia="Times New Roman" w:hAnsi="Arial" w:cs="Arial"/>
            <w:color w:val="262626"/>
            <w:sz w:val="23"/>
            <w:szCs w:val="23"/>
            <w:lang w:eastAsia="es-CO"/>
          </w:rPr>
          <w:t>Imagina que el salón tiene tres redes establecidas y separadas, cada una compuesta por dispositivos que conocen la dirección de los transmisores, por lo que los receptores deben permanecer atentos para poder escuchar y responder ante esa dirección.</w:t>
        </w:r>
      </w:ins>
    </w:p>
    <w:p w:rsidR="005E2677" w:rsidRPr="005E2677" w:rsidRDefault="005E2677" w:rsidP="005E2677">
      <w:pPr>
        <w:shd w:val="clear" w:color="auto" w:fill="FFFFFF"/>
        <w:spacing w:after="345" w:line="345" w:lineRule="atLeast"/>
        <w:rPr>
          <w:ins w:id="172" w:author="Unknown"/>
          <w:rFonts w:ascii="Arial" w:eastAsia="Times New Roman" w:hAnsi="Arial" w:cs="Arial"/>
          <w:color w:val="262626"/>
          <w:sz w:val="23"/>
          <w:szCs w:val="23"/>
          <w:lang w:eastAsia="es-CO"/>
        </w:rPr>
      </w:pPr>
      <w:ins w:id="173"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CFFFFD"/>
        <w:spacing w:line="345" w:lineRule="atLeast"/>
        <w:rPr>
          <w:ins w:id="174" w:author="Unknown"/>
          <w:rFonts w:ascii="Arial" w:eastAsia="Times New Roman" w:hAnsi="Arial" w:cs="Arial"/>
          <w:color w:val="0B0A0A"/>
          <w:sz w:val="23"/>
          <w:szCs w:val="23"/>
          <w:lang w:eastAsia="es-CO"/>
        </w:rPr>
      </w:pPr>
      <w:ins w:id="175" w:author="Unknown">
        <w:r w:rsidRPr="005E2677">
          <w:rPr>
            <w:rFonts w:ascii="Arial" w:eastAsia="Times New Roman" w:hAnsi="Arial" w:cs="Arial"/>
            <w:color w:val="0B0A0A"/>
            <w:sz w:val="23"/>
            <w:szCs w:val="23"/>
            <w:lang w:eastAsia="es-CO"/>
          </w:rPr>
          <w:t>Debido a que cada red está </w:t>
        </w:r>
        <w:r w:rsidRPr="005E2677">
          <w:rPr>
            <w:rFonts w:ascii="Arial" w:eastAsia="Times New Roman" w:hAnsi="Arial" w:cs="Arial"/>
            <w:b/>
            <w:bCs/>
            <w:color w:val="0B0A0A"/>
            <w:sz w:val="23"/>
            <w:szCs w:val="23"/>
            <w:lang w:eastAsia="es-CO"/>
          </w:rPr>
          <w:t>cambiando de frecuencia de funcionamiento miles de veces por segundo</w:t>
        </w:r>
        <w:r w:rsidRPr="005E2677">
          <w:rPr>
            <w:rFonts w:ascii="Arial" w:eastAsia="Times New Roman" w:hAnsi="Arial" w:cs="Arial"/>
            <w:color w:val="0B0A0A"/>
            <w:sz w:val="23"/>
            <w:szCs w:val="23"/>
            <w:lang w:eastAsia="es-CO"/>
          </w:rPr>
          <w:t>, es improbable que dos de estas redes estén en la misma frecuencia al mismo tiempo. Si resulta que están en la misma frecuencia, la confusión resultará de una fracción diminuta de segundo, y el software diseñado para corregir este tipo de errores eliminará la información errónea.</w:t>
        </w:r>
      </w:ins>
    </w:p>
    <w:p w:rsidR="005E2677" w:rsidRPr="005E2677" w:rsidRDefault="005E2677" w:rsidP="005E2677">
      <w:pPr>
        <w:shd w:val="clear" w:color="auto" w:fill="FFFFFF"/>
        <w:spacing w:after="345" w:line="345" w:lineRule="atLeast"/>
        <w:rPr>
          <w:ins w:id="176" w:author="Unknown"/>
          <w:rFonts w:ascii="Arial" w:eastAsia="Times New Roman" w:hAnsi="Arial" w:cs="Arial"/>
          <w:color w:val="262626"/>
          <w:sz w:val="23"/>
          <w:szCs w:val="23"/>
          <w:lang w:eastAsia="es-CO"/>
        </w:rPr>
      </w:pPr>
      <w:ins w:id="177"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before="375" w:after="405" w:line="630" w:lineRule="atLeast"/>
        <w:outlineLvl w:val="1"/>
        <w:rPr>
          <w:ins w:id="178" w:author="Unknown"/>
          <w:rFonts w:ascii="Arial" w:eastAsia="Times New Roman" w:hAnsi="Arial" w:cs="Arial"/>
          <w:b/>
          <w:bCs/>
          <w:color w:val="222222"/>
          <w:sz w:val="54"/>
          <w:szCs w:val="54"/>
          <w:lang w:eastAsia="es-CO"/>
        </w:rPr>
      </w:pPr>
      <w:ins w:id="179" w:author="Unknown">
        <w:r w:rsidRPr="005E2677">
          <w:rPr>
            <w:rFonts w:ascii="Arial" w:eastAsia="Times New Roman" w:hAnsi="Arial" w:cs="Arial"/>
            <w:b/>
            <w:bCs/>
            <w:color w:val="3366FF"/>
            <w:sz w:val="54"/>
            <w:szCs w:val="54"/>
            <w:lang w:eastAsia="es-CO"/>
          </w:rPr>
          <w:t>Seguridad Bluetooth</w:t>
        </w:r>
      </w:ins>
    </w:p>
    <w:p w:rsidR="005E2677" w:rsidRPr="005E2677" w:rsidRDefault="005E2677" w:rsidP="005E2677">
      <w:pPr>
        <w:shd w:val="clear" w:color="auto" w:fill="FFFFFF"/>
        <w:spacing w:after="345" w:line="345" w:lineRule="atLeast"/>
        <w:rPr>
          <w:ins w:id="180" w:author="Unknown"/>
          <w:rFonts w:ascii="Arial" w:eastAsia="Times New Roman" w:hAnsi="Arial" w:cs="Arial"/>
          <w:color w:val="262626"/>
          <w:sz w:val="23"/>
          <w:szCs w:val="23"/>
          <w:lang w:eastAsia="es-CO"/>
        </w:rPr>
      </w:pPr>
      <w:ins w:id="181" w:author="Unknown">
        <w:r w:rsidRPr="005E2677">
          <w:rPr>
            <w:rFonts w:ascii="Arial" w:eastAsia="Times New Roman" w:hAnsi="Arial" w:cs="Arial"/>
            <w:color w:val="262626"/>
            <w:sz w:val="23"/>
            <w:szCs w:val="23"/>
            <w:lang w:eastAsia="es-CO"/>
          </w:rPr>
          <w:t>En cualquier organización con una red inalámbrica, la seguridad es muy importante. Los dispositivos fácilmente pueden grabar ondas de radio a través del aire, así que la gente que manda </w:t>
        </w:r>
        <w:r w:rsidRPr="005E2677">
          <w:rPr>
            <w:rFonts w:ascii="Arial" w:eastAsia="Times New Roman" w:hAnsi="Arial" w:cs="Arial"/>
            <w:b/>
            <w:bCs/>
            <w:color w:val="262626"/>
            <w:sz w:val="23"/>
            <w:szCs w:val="23"/>
            <w:lang w:eastAsia="es-CO"/>
          </w:rPr>
          <w:t>información confidencial a través de conexiones inalámbricas necesita tomar precauciones</w:t>
        </w:r>
        <w:r w:rsidRPr="005E2677">
          <w:rPr>
            <w:rFonts w:ascii="Arial" w:eastAsia="Times New Roman" w:hAnsi="Arial" w:cs="Arial"/>
            <w:color w:val="262626"/>
            <w:sz w:val="23"/>
            <w:szCs w:val="23"/>
            <w:lang w:eastAsia="es-CO"/>
          </w:rPr>
          <w:t> para estar segura de que esas señales no son interceptadas.</w:t>
        </w:r>
      </w:ins>
    </w:p>
    <w:p w:rsidR="005E2677" w:rsidRPr="005E2677" w:rsidRDefault="005E2677" w:rsidP="005E2677">
      <w:pPr>
        <w:shd w:val="clear" w:color="auto" w:fill="FFFFFF"/>
        <w:spacing w:after="345" w:line="345" w:lineRule="atLeast"/>
        <w:rPr>
          <w:ins w:id="182" w:author="Unknown"/>
          <w:rFonts w:ascii="Arial" w:eastAsia="Times New Roman" w:hAnsi="Arial" w:cs="Arial"/>
          <w:color w:val="262626"/>
          <w:sz w:val="23"/>
          <w:szCs w:val="23"/>
          <w:lang w:eastAsia="es-CO"/>
        </w:rPr>
      </w:pPr>
      <w:ins w:id="183"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0" w:line="345" w:lineRule="atLeast"/>
        <w:rPr>
          <w:ins w:id="184" w:author="Unknown"/>
          <w:rFonts w:ascii="Arial" w:eastAsia="Times New Roman" w:hAnsi="Arial" w:cs="Arial"/>
          <w:color w:val="262626"/>
          <w:sz w:val="23"/>
          <w:szCs w:val="23"/>
          <w:lang w:eastAsia="es-CO"/>
        </w:rPr>
      </w:pPr>
      <w:r>
        <w:rPr>
          <w:rFonts w:ascii="Arial" w:eastAsia="Times New Roman" w:hAnsi="Arial" w:cs="Arial"/>
          <w:noProof/>
          <w:color w:val="4DB2EC"/>
          <w:sz w:val="23"/>
          <w:szCs w:val="23"/>
          <w:lang w:eastAsia="es-CO"/>
        </w:rPr>
        <w:lastRenderedPageBreak/>
        <w:drawing>
          <wp:inline distT="0" distB="0" distL="0" distR="0">
            <wp:extent cx="6661785" cy="4993005"/>
            <wp:effectExtent l="0" t="0" r="5715" b="0"/>
            <wp:docPr id="1" name="Imagen 1" descr="El Bluetooth sigue estando en el objetivo de los hacke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 Bluetooth sigue estando en el objetivo de los hacker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61785" cy="4993005"/>
                    </a:xfrm>
                    <a:prstGeom prst="rect">
                      <a:avLst/>
                    </a:prstGeom>
                    <a:noFill/>
                    <a:ln>
                      <a:noFill/>
                    </a:ln>
                  </pic:spPr>
                </pic:pic>
              </a:graphicData>
            </a:graphic>
          </wp:inline>
        </w:drawing>
      </w:r>
      <w:ins w:id="185" w:author="Unknown">
        <w:r w:rsidRPr="005E2677">
          <w:rPr>
            <w:rFonts w:ascii="Arial" w:eastAsia="Times New Roman" w:hAnsi="Arial" w:cs="Arial"/>
            <w:color w:val="262626"/>
            <w:sz w:val="23"/>
            <w:szCs w:val="23"/>
            <w:lang w:eastAsia="es-CO"/>
          </w:rPr>
          <w:t>El Bluetooth sigue estando en el punto de mira de los hackers</w:t>
        </w:r>
      </w:ins>
    </w:p>
    <w:p w:rsidR="005E2677" w:rsidRPr="005E2677" w:rsidRDefault="005E2677" w:rsidP="005E2677">
      <w:pPr>
        <w:shd w:val="clear" w:color="auto" w:fill="FFFFFF"/>
        <w:spacing w:after="345" w:line="345" w:lineRule="atLeast"/>
        <w:rPr>
          <w:ins w:id="186" w:author="Unknown"/>
          <w:rFonts w:ascii="Arial" w:eastAsia="Times New Roman" w:hAnsi="Arial" w:cs="Arial"/>
          <w:color w:val="262626"/>
          <w:sz w:val="23"/>
          <w:szCs w:val="23"/>
          <w:lang w:eastAsia="es-CO"/>
        </w:rPr>
      </w:pPr>
      <w:ins w:id="187"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CFFFFD"/>
        <w:spacing w:line="345" w:lineRule="atLeast"/>
        <w:rPr>
          <w:ins w:id="188" w:author="Unknown"/>
          <w:rFonts w:ascii="Arial" w:eastAsia="Times New Roman" w:hAnsi="Arial" w:cs="Arial"/>
          <w:color w:val="0B0A0A"/>
          <w:sz w:val="23"/>
          <w:szCs w:val="23"/>
          <w:lang w:eastAsia="es-CO"/>
        </w:rPr>
      </w:pPr>
      <w:ins w:id="189" w:author="Unknown">
        <w:r w:rsidRPr="005E2677">
          <w:rPr>
            <w:rFonts w:ascii="Arial" w:eastAsia="Times New Roman" w:hAnsi="Arial" w:cs="Arial"/>
            <w:color w:val="0B0A0A"/>
            <w:sz w:val="23"/>
            <w:szCs w:val="23"/>
            <w:lang w:eastAsia="es-CO"/>
          </w:rPr>
          <w:t>La tecnología </w:t>
        </w:r>
        <w:r w:rsidRPr="005E2677">
          <w:rPr>
            <w:rFonts w:ascii="Arial" w:eastAsia="Times New Roman" w:hAnsi="Arial" w:cs="Arial"/>
            <w:b/>
            <w:bCs/>
            <w:color w:val="0B0A0A"/>
            <w:sz w:val="23"/>
            <w:szCs w:val="23"/>
            <w:lang w:eastAsia="es-CO"/>
          </w:rPr>
          <w:t>Bluetooth</w:t>
        </w:r>
        <w:r w:rsidRPr="005E2677">
          <w:rPr>
            <w:rFonts w:ascii="Arial" w:eastAsia="Times New Roman" w:hAnsi="Arial" w:cs="Arial"/>
            <w:color w:val="0B0A0A"/>
            <w:sz w:val="23"/>
            <w:szCs w:val="23"/>
            <w:lang w:eastAsia="es-CO"/>
          </w:rPr>
          <w:t> no es diferente – es sin cables y por lo tanto </w:t>
        </w:r>
        <w:r w:rsidRPr="005E2677">
          <w:rPr>
            <w:rFonts w:ascii="Arial" w:eastAsia="Times New Roman" w:hAnsi="Arial" w:cs="Arial"/>
            <w:b/>
            <w:bCs/>
            <w:color w:val="0B0A0A"/>
            <w:sz w:val="23"/>
            <w:szCs w:val="23"/>
            <w:lang w:eastAsia="es-CO"/>
          </w:rPr>
          <w:t>susceptible a espionaje</w:t>
        </w:r>
        <w:r w:rsidRPr="005E2677">
          <w:rPr>
            <w:rFonts w:ascii="Arial" w:eastAsia="Times New Roman" w:hAnsi="Arial" w:cs="Arial"/>
            <w:color w:val="0B0A0A"/>
            <w:sz w:val="23"/>
            <w:szCs w:val="23"/>
            <w:lang w:eastAsia="es-CO"/>
          </w:rPr>
          <w:t xml:space="preserve"> y acceso remoto, como el </w:t>
        </w:r>
        <w:proofErr w:type="spellStart"/>
        <w:r w:rsidRPr="005E2677">
          <w:rPr>
            <w:rFonts w:ascii="Arial" w:eastAsia="Times New Roman" w:hAnsi="Arial" w:cs="Arial"/>
            <w:color w:val="0B0A0A"/>
            <w:sz w:val="23"/>
            <w:szCs w:val="23"/>
            <w:lang w:eastAsia="es-CO"/>
          </w:rPr>
          <w:t>WiFi</w:t>
        </w:r>
        <w:proofErr w:type="spellEnd"/>
        <w:r w:rsidRPr="005E2677">
          <w:rPr>
            <w:rFonts w:ascii="Arial" w:eastAsia="Times New Roman" w:hAnsi="Arial" w:cs="Arial"/>
            <w:color w:val="0B0A0A"/>
            <w:sz w:val="23"/>
            <w:szCs w:val="23"/>
            <w:lang w:eastAsia="es-CO"/>
          </w:rPr>
          <w:t xml:space="preserve"> es susceptible si la red no es segura. La </w:t>
        </w:r>
        <w:r w:rsidRPr="005E2677">
          <w:rPr>
            <w:rFonts w:ascii="Arial" w:eastAsia="Times New Roman" w:hAnsi="Arial" w:cs="Arial"/>
            <w:b/>
            <w:bCs/>
            <w:color w:val="0B0A0A"/>
            <w:sz w:val="23"/>
            <w:szCs w:val="23"/>
            <w:lang w:eastAsia="es-CO"/>
          </w:rPr>
          <w:t>naturaleza automática de la conexión del Bluetooth es beneficiosa en términos de tiempo y esfuerzo, pero también es un peligro si hay gente que está buscando cómo mandarte datos sin tu permiso</w:t>
        </w:r>
        <w:r w:rsidRPr="005E2677">
          <w:rPr>
            <w:rFonts w:ascii="Arial" w:eastAsia="Times New Roman" w:hAnsi="Arial" w:cs="Arial"/>
            <w:color w:val="0B0A0A"/>
            <w:sz w:val="23"/>
            <w:szCs w:val="23"/>
            <w:lang w:eastAsia="es-CO"/>
          </w:rPr>
          <w:t>.</w:t>
        </w:r>
      </w:ins>
    </w:p>
    <w:p w:rsidR="005E2677" w:rsidRPr="005E2677" w:rsidRDefault="005E2677" w:rsidP="005E2677">
      <w:pPr>
        <w:shd w:val="clear" w:color="auto" w:fill="FFFFFF"/>
        <w:spacing w:after="345" w:line="345" w:lineRule="atLeast"/>
        <w:rPr>
          <w:ins w:id="190" w:author="Unknown"/>
          <w:rFonts w:ascii="Arial" w:eastAsia="Times New Roman" w:hAnsi="Arial" w:cs="Arial"/>
          <w:color w:val="262626"/>
          <w:sz w:val="23"/>
          <w:szCs w:val="23"/>
          <w:lang w:eastAsia="es-CO"/>
        </w:rPr>
      </w:pPr>
      <w:ins w:id="191"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192" w:author="Unknown"/>
          <w:rFonts w:ascii="Arial" w:eastAsia="Times New Roman" w:hAnsi="Arial" w:cs="Arial"/>
          <w:color w:val="262626"/>
          <w:sz w:val="23"/>
          <w:szCs w:val="23"/>
          <w:lang w:eastAsia="es-CO"/>
        </w:rPr>
      </w:pPr>
      <w:ins w:id="193" w:author="Unknown">
        <w:r w:rsidRPr="005E2677">
          <w:rPr>
            <w:rFonts w:ascii="Arial" w:eastAsia="Times New Roman" w:hAnsi="Arial" w:cs="Arial"/>
            <w:color w:val="262626"/>
            <w:sz w:val="23"/>
            <w:szCs w:val="23"/>
            <w:lang w:eastAsia="es-CO"/>
          </w:rPr>
          <w:t>El Bluetooth ofrece varios modos de </w:t>
        </w:r>
        <w:r w:rsidRPr="005E2677">
          <w:rPr>
            <w:rFonts w:ascii="Arial" w:eastAsia="Times New Roman" w:hAnsi="Arial" w:cs="Arial"/>
            <w:b/>
            <w:bCs/>
            <w:color w:val="262626"/>
            <w:sz w:val="23"/>
            <w:szCs w:val="23"/>
            <w:lang w:eastAsia="es-CO"/>
          </w:rPr>
          <w:t>seguridad</w:t>
        </w:r>
        <w:r w:rsidRPr="005E2677">
          <w:rPr>
            <w:rFonts w:ascii="Arial" w:eastAsia="Times New Roman" w:hAnsi="Arial" w:cs="Arial"/>
            <w:color w:val="262626"/>
            <w:sz w:val="23"/>
            <w:szCs w:val="23"/>
            <w:lang w:eastAsia="es-CO"/>
          </w:rPr>
          <w:t>, y fabricantes de los dispositivos determinan el modo de incluirla en un </w:t>
        </w:r>
        <w:proofErr w:type="spellStart"/>
        <w:r w:rsidRPr="005E2677">
          <w:rPr>
            <w:rFonts w:ascii="Arial" w:eastAsia="Times New Roman" w:hAnsi="Arial" w:cs="Arial"/>
            <w:b/>
            <w:bCs/>
            <w:color w:val="262626"/>
            <w:sz w:val="23"/>
            <w:szCs w:val="23"/>
            <w:lang w:eastAsia="es-CO"/>
          </w:rPr>
          <w:t>gadget</w:t>
        </w:r>
        <w:proofErr w:type="spellEnd"/>
        <w:r w:rsidRPr="005E2677">
          <w:rPr>
            <w:rFonts w:ascii="Arial" w:eastAsia="Times New Roman" w:hAnsi="Arial" w:cs="Arial"/>
            <w:b/>
            <w:bCs/>
            <w:color w:val="262626"/>
            <w:sz w:val="23"/>
            <w:szCs w:val="23"/>
            <w:lang w:eastAsia="es-CO"/>
          </w:rPr>
          <w:t xml:space="preserve"> del Bluetooth activado</w:t>
        </w:r>
        <w:r w:rsidRPr="005E2677">
          <w:rPr>
            <w:rFonts w:ascii="Arial" w:eastAsia="Times New Roman" w:hAnsi="Arial" w:cs="Arial"/>
            <w:color w:val="262626"/>
            <w:sz w:val="23"/>
            <w:szCs w:val="23"/>
            <w:lang w:eastAsia="es-CO"/>
          </w:rPr>
          <w:t>. En la mayoría de casos, los usuarios del Bluetooth pueden establecer “</w:t>
        </w:r>
        <w:r w:rsidRPr="005E2677">
          <w:rPr>
            <w:rFonts w:ascii="Arial" w:eastAsia="Times New Roman" w:hAnsi="Arial" w:cs="Arial"/>
            <w:b/>
            <w:bCs/>
            <w:color w:val="262626"/>
            <w:sz w:val="23"/>
            <w:szCs w:val="23"/>
            <w:lang w:eastAsia="es-CO"/>
          </w:rPr>
          <w:t>dispositivos de confianza</w:t>
        </w:r>
        <w:r w:rsidRPr="005E2677">
          <w:rPr>
            <w:rFonts w:ascii="Arial" w:eastAsia="Times New Roman" w:hAnsi="Arial" w:cs="Arial"/>
            <w:color w:val="262626"/>
            <w:sz w:val="23"/>
            <w:szCs w:val="23"/>
            <w:lang w:eastAsia="es-CO"/>
          </w:rPr>
          <w:t xml:space="preserve">” con los que pueden intercambiar datos sin pedir permiso. Cuando cualquier otro </w:t>
        </w:r>
        <w:r w:rsidRPr="005E2677">
          <w:rPr>
            <w:rFonts w:ascii="Arial" w:eastAsia="Times New Roman" w:hAnsi="Arial" w:cs="Arial"/>
            <w:color w:val="262626"/>
            <w:sz w:val="23"/>
            <w:szCs w:val="23"/>
            <w:lang w:eastAsia="es-CO"/>
          </w:rPr>
          <w:lastRenderedPageBreak/>
          <w:t xml:space="preserve">dispositivo intenta establecer una conexión con el </w:t>
        </w:r>
        <w:proofErr w:type="spellStart"/>
        <w:r w:rsidRPr="005E2677">
          <w:rPr>
            <w:rFonts w:ascii="Arial" w:eastAsia="Times New Roman" w:hAnsi="Arial" w:cs="Arial"/>
            <w:color w:val="262626"/>
            <w:sz w:val="23"/>
            <w:szCs w:val="23"/>
            <w:lang w:eastAsia="es-CO"/>
          </w:rPr>
          <w:t>gadget</w:t>
        </w:r>
        <w:proofErr w:type="spellEnd"/>
        <w:r w:rsidRPr="005E2677">
          <w:rPr>
            <w:rFonts w:ascii="Arial" w:eastAsia="Times New Roman" w:hAnsi="Arial" w:cs="Arial"/>
            <w:color w:val="262626"/>
            <w:sz w:val="23"/>
            <w:szCs w:val="23"/>
            <w:lang w:eastAsia="es-CO"/>
          </w:rPr>
          <w:t xml:space="preserve"> del usuario, el usuario tiene que decidir permitirla.</w:t>
        </w:r>
      </w:ins>
    </w:p>
    <w:p w:rsidR="005E2677" w:rsidRPr="005E2677" w:rsidRDefault="005E2677" w:rsidP="005E2677">
      <w:pPr>
        <w:shd w:val="clear" w:color="auto" w:fill="FFFFFF"/>
        <w:spacing w:after="345" w:line="345" w:lineRule="atLeast"/>
        <w:rPr>
          <w:ins w:id="194" w:author="Unknown"/>
          <w:rFonts w:ascii="Arial" w:eastAsia="Times New Roman" w:hAnsi="Arial" w:cs="Arial"/>
          <w:color w:val="262626"/>
          <w:sz w:val="23"/>
          <w:szCs w:val="23"/>
          <w:lang w:eastAsia="es-CO"/>
        </w:rPr>
      </w:pPr>
      <w:ins w:id="195"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196" w:author="Unknown"/>
          <w:rFonts w:ascii="Arial" w:eastAsia="Times New Roman" w:hAnsi="Arial" w:cs="Arial"/>
          <w:color w:val="262626"/>
          <w:sz w:val="23"/>
          <w:szCs w:val="23"/>
          <w:lang w:eastAsia="es-CO"/>
        </w:rPr>
      </w:pPr>
      <w:ins w:id="197" w:author="Unknown">
        <w:r w:rsidRPr="005E2677">
          <w:rPr>
            <w:rFonts w:ascii="Arial" w:eastAsia="Times New Roman" w:hAnsi="Arial" w:cs="Arial"/>
            <w:b/>
            <w:bCs/>
            <w:color w:val="262626"/>
            <w:sz w:val="23"/>
            <w:szCs w:val="23"/>
            <w:lang w:eastAsia="es-CO"/>
          </w:rPr>
          <w:t>La seguridad de nivel del servicio</w:t>
        </w:r>
        <w:r w:rsidRPr="005E2677">
          <w:rPr>
            <w:rFonts w:ascii="Arial" w:eastAsia="Times New Roman" w:hAnsi="Arial" w:cs="Arial"/>
            <w:color w:val="262626"/>
            <w:sz w:val="23"/>
            <w:szCs w:val="23"/>
            <w:lang w:eastAsia="es-CO"/>
          </w:rPr>
          <w:t> y la </w:t>
        </w:r>
        <w:r w:rsidRPr="005E2677">
          <w:rPr>
            <w:rFonts w:ascii="Arial" w:eastAsia="Times New Roman" w:hAnsi="Arial" w:cs="Arial"/>
            <w:b/>
            <w:bCs/>
            <w:color w:val="262626"/>
            <w:sz w:val="23"/>
            <w:szCs w:val="23"/>
            <w:lang w:eastAsia="es-CO"/>
          </w:rPr>
          <w:t>seguridad de nivel del dispositivo</w:t>
        </w:r>
        <w:r w:rsidRPr="005E2677">
          <w:rPr>
            <w:rFonts w:ascii="Arial" w:eastAsia="Times New Roman" w:hAnsi="Arial" w:cs="Arial"/>
            <w:color w:val="262626"/>
            <w:sz w:val="23"/>
            <w:szCs w:val="23"/>
            <w:lang w:eastAsia="es-CO"/>
          </w:rPr>
          <w:t xml:space="preserve"> trabajan juntas para proteger a los dispositivos Bluetooth de la transmisión de datos desautorizada. Los métodos de seguridad </w:t>
        </w:r>
        <w:proofErr w:type="spellStart"/>
        <w:r w:rsidRPr="005E2677">
          <w:rPr>
            <w:rFonts w:ascii="Arial" w:eastAsia="Times New Roman" w:hAnsi="Arial" w:cs="Arial"/>
            <w:color w:val="262626"/>
            <w:sz w:val="23"/>
            <w:szCs w:val="23"/>
            <w:lang w:eastAsia="es-CO"/>
          </w:rPr>
          <w:t>incluyen</w:t>
        </w:r>
        <w:r w:rsidRPr="005E2677">
          <w:rPr>
            <w:rFonts w:ascii="Arial" w:eastAsia="Times New Roman" w:hAnsi="Arial" w:cs="Arial"/>
            <w:b/>
            <w:bCs/>
            <w:color w:val="262626"/>
            <w:sz w:val="23"/>
            <w:szCs w:val="23"/>
            <w:lang w:eastAsia="es-CO"/>
          </w:rPr>
          <w:t>procedimientos</w:t>
        </w:r>
        <w:proofErr w:type="spellEnd"/>
        <w:r w:rsidRPr="005E2677">
          <w:rPr>
            <w:rFonts w:ascii="Arial" w:eastAsia="Times New Roman" w:hAnsi="Arial" w:cs="Arial"/>
            <w:b/>
            <w:bCs/>
            <w:color w:val="262626"/>
            <w:sz w:val="23"/>
            <w:szCs w:val="23"/>
            <w:lang w:eastAsia="es-CO"/>
          </w:rPr>
          <w:t xml:space="preserve"> de autorización e identificación</w:t>
        </w:r>
        <w:r w:rsidRPr="005E2677">
          <w:rPr>
            <w:rFonts w:ascii="Arial" w:eastAsia="Times New Roman" w:hAnsi="Arial" w:cs="Arial"/>
            <w:color w:val="262626"/>
            <w:sz w:val="23"/>
            <w:szCs w:val="23"/>
            <w:lang w:eastAsia="es-CO"/>
          </w:rPr>
          <w:t> para abrir el archivo o aceptar la transferencia de datos. Así siempre que estas medidas estén activadas en el móvil del usuario o en otro dispositivo, el acceso no autorizado es improbable.</w:t>
        </w:r>
      </w:ins>
    </w:p>
    <w:p w:rsidR="005E2677" w:rsidRPr="005E2677" w:rsidRDefault="005E2677" w:rsidP="005E2677">
      <w:pPr>
        <w:shd w:val="clear" w:color="auto" w:fill="FFFFFF"/>
        <w:spacing w:after="345" w:line="345" w:lineRule="atLeast"/>
        <w:rPr>
          <w:ins w:id="198" w:author="Unknown"/>
          <w:rFonts w:ascii="Arial" w:eastAsia="Times New Roman" w:hAnsi="Arial" w:cs="Arial"/>
          <w:color w:val="262626"/>
          <w:sz w:val="23"/>
          <w:szCs w:val="23"/>
          <w:lang w:eastAsia="es-CO"/>
        </w:rPr>
      </w:pPr>
      <w:ins w:id="199"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200" w:author="Unknown"/>
          <w:rFonts w:ascii="Arial" w:eastAsia="Times New Roman" w:hAnsi="Arial" w:cs="Arial"/>
          <w:color w:val="262626"/>
          <w:sz w:val="23"/>
          <w:szCs w:val="23"/>
          <w:lang w:eastAsia="es-CO"/>
        </w:rPr>
      </w:pPr>
      <w:ins w:id="201" w:author="Unknown">
        <w:r w:rsidRPr="005E2677">
          <w:rPr>
            <w:rFonts w:ascii="Arial" w:eastAsia="Times New Roman" w:hAnsi="Arial" w:cs="Arial"/>
            <w:color w:val="262626"/>
            <w:sz w:val="23"/>
            <w:szCs w:val="23"/>
            <w:lang w:eastAsia="es-CO"/>
          </w:rPr>
          <w:t>También, un usuario puede simplemente</w:t>
        </w:r>
        <w:r w:rsidRPr="005E2677">
          <w:rPr>
            <w:rFonts w:ascii="Arial" w:eastAsia="Times New Roman" w:hAnsi="Arial" w:cs="Arial"/>
            <w:b/>
            <w:bCs/>
            <w:color w:val="262626"/>
            <w:sz w:val="23"/>
            <w:szCs w:val="23"/>
            <w:lang w:eastAsia="es-CO"/>
          </w:rPr>
          <w:t> encender su modo Bluetooth “no detectable”</w:t>
        </w:r>
        <w:r w:rsidRPr="005E2677">
          <w:rPr>
            <w:rFonts w:ascii="Arial" w:eastAsia="Times New Roman" w:hAnsi="Arial" w:cs="Arial"/>
            <w:color w:val="262626"/>
            <w:sz w:val="23"/>
            <w:szCs w:val="23"/>
            <w:lang w:eastAsia="es-CO"/>
          </w:rPr>
          <w:t xml:space="preserve"> y permitir la conexión con el dispositivo Bluetooth que le interese. Si un usuario hace uso de la red Bluetooth a través </w:t>
        </w:r>
        <w:proofErr w:type="spellStart"/>
        <w:r w:rsidRPr="005E2677">
          <w:rPr>
            <w:rFonts w:ascii="Arial" w:eastAsia="Times New Roman" w:hAnsi="Arial" w:cs="Arial"/>
            <w:color w:val="262626"/>
            <w:sz w:val="23"/>
            <w:szCs w:val="23"/>
            <w:lang w:eastAsia="es-CO"/>
          </w:rPr>
          <w:t>de</w:t>
        </w:r>
        <w:r w:rsidRPr="005E2677">
          <w:rPr>
            <w:rFonts w:ascii="Arial" w:eastAsia="Times New Roman" w:hAnsi="Arial" w:cs="Arial"/>
            <w:b/>
            <w:bCs/>
            <w:color w:val="262626"/>
            <w:sz w:val="23"/>
            <w:szCs w:val="23"/>
            <w:lang w:eastAsia="es-CO"/>
          </w:rPr>
          <w:t>dispositivos</w:t>
        </w:r>
        <w:proofErr w:type="spellEnd"/>
        <w:r w:rsidRPr="005E2677">
          <w:rPr>
            <w:rFonts w:ascii="Arial" w:eastAsia="Times New Roman" w:hAnsi="Arial" w:cs="Arial"/>
            <w:b/>
            <w:bCs/>
            <w:color w:val="262626"/>
            <w:sz w:val="23"/>
            <w:szCs w:val="23"/>
            <w:lang w:eastAsia="es-CO"/>
          </w:rPr>
          <w:t xml:space="preserve"> de sincronización en su casa</w:t>
        </w:r>
        <w:r w:rsidRPr="005E2677">
          <w:rPr>
            <w:rFonts w:ascii="Arial" w:eastAsia="Times New Roman" w:hAnsi="Arial" w:cs="Arial"/>
            <w:color w:val="262626"/>
            <w:sz w:val="23"/>
            <w:szCs w:val="23"/>
            <w:lang w:eastAsia="es-CO"/>
          </w:rPr>
          <w:t>, esta podría ser una buena manera de evitar cualquier posibilidad de un fallo de seguridad, mejor que en público.</w:t>
        </w:r>
      </w:ins>
    </w:p>
    <w:p w:rsidR="005E2677" w:rsidRPr="005E2677" w:rsidRDefault="005E2677" w:rsidP="005E2677">
      <w:pPr>
        <w:shd w:val="clear" w:color="auto" w:fill="FFFFFF"/>
        <w:spacing w:after="345" w:line="345" w:lineRule="atLeast"/>
        <w:rPr>
          <w:ins w:id="202" w:author="Unknown"/>
          <w:rFonts w:ascii="Arial" w:eastAsia="Times New Roman" w:hAnsi="Arial" w:cs="Arial"/>
          <w:color w:val="262626"/>
          <w:sz w:val="23"/>
          <w:szCs w:val="23"/>
          <w:lang w:eastAsia="es-CO"/>
        </w:rPr>
      </w:pPr>
      <w:ins w:id="203"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204" w:author="Unknown"/>
          <w:rFonts w:ascii="Arial" w:eastAsia="Times New Roman" w:hAnsi="Arial" w:cs="Arial"/>
          <w:color w:val="262626"/>
          <w:sz w:val="23"/>
          <w:szCs w:val="23"/>
          <w:lang w:eastAsia="es-CO"/>
        </w:rPr>
      </w:pPr>
      <w:proofErr w:type="spellStart"/>
      <w:ins w:id="205" w:author="Unknown">
        <w:r w:rsidRPr="005E2677">
          <w:rPr>
            <w:rFonts w:ascii="Arial" w:eastAsia="Times New Roman" w:hAnsi="Arial" w:cs="Arial"/>
            <w:color w:val="262626"/>
            <w:sz w:val="23"/>
            <w:szCs w:val="23"/>
            <w:lang w:eastAsia="es-CO"/>
          </w:rPr>
          <w:t>Aún</w:t>
        </w:r>
        <w:proofErr w:type="spellEnd"/>
        <w:r w:rsidRPr="005E2677">
          <w:rPr>
            <w:rFonts w:ascii="Arial" w:eastAsia="Times New Roman" w:hAnsi="Arial" w:cs="Arial"/>
            <w:color w:val="262626"/>
            <w:sz w:val="23"/>
            <w:szCs w:val="23"/>
            <w:lang w:eastAsia="es-CO"/>
          </w:rPr>
          <w:t xml:space="preserve"> así, los primeros creadores de </w:t>
        </w:r>
        <w:r w:rsidRPr="005E2677">
          <w:rPr>
            <w:rFonts w:ascii="Arial" w:eastAsia="Times New Roman" w:hAnsi="Arial" w:cs="Arial"/>
            <w:b/>
            <w:bCs/>
            <w:color w:val="262626"/>
            <w:sz w:val="23"/>
            <w:szCs w:val="23"/>
            <w:lang w:eastAsia="es-CO"/>
          </w:rPr>
          <w:t>virus para teléfonos móviles</w:t>
        </w:r>
        <w:r w:rsidRPr="005E2677">
          <w:rPr>
            <w:rFonts w:ascii="Arial" w:eastAsia="Times New Roman" w:hAnsi="Arial" w:cs="Arial"/>
            <w:color w:val="262626"/>
            <w:sz w:val="23"/>
            <w:szCs w:val="23"/>
            <w:lang w:eastAsia="es-CO"/>
          </w:rPr>
          <w:t> han aprovechado el proceso de </w:t>
        </w:r>
        <w:r w:rsidRPr="005E2677">
          <w:rPr>
            <w:rFonts w:ascii="Arial" w:eastAsia="Times New Roman" w:hAnsi="Arial" w:cs="Arial"/>
            <w:b/>
            <w:bCs/>
            <w:color w:val="262626"/>
            <w:sz w:val="23"/>
            <w:szCs w:val="23"/>
            <w:lang w:eastAsia="es-CO"/>
          </w:rPr>
          <w:t>conexión automática del Bluetooth</w:t>
        </w:r>
        <w:r w:rsidRPr="005E2677">
          <w:rPr>
            <w:rFonts w:ascii="Arial" w:eastAsia="Times New Roman" w:hAnsi="Arial" w:cs="Arial"/>
            <w:color w:val="262626"/>
            <w:sz w:val="23"/>
            <w:szCs w:val="23"/>
            <w:lang w:eastAsia="es-CO"/>
          </w:rPr>
          <w:t> para enviar archivos infectados. Sin embargo, desde que la mayor parte de los teléfonos móviles utilizan una conexión segura de Bluetooth que requiere la autorización y autentificación antes de aceptar datos de un dispositivo desconocido, los archivos infectados se han quedado muy lejos.</w:t>
        </w:r>
      </w:ins>
    </w:p>
    <w:p w:rsidR="005E2677" w:rsidRPr="005E2677" w:rsidRDefault="005E2677" w:rsidP="005E2677">
      <w:pPr>
        <w:shd w:val="clear" w:color="auto" w:fill="FFFFFF"/>
        <w:spacing w:after="345" w:line="345" w:lineRule="atLeast"/>
        <w:rPr>
          <w:ins w:id="206" w:author="Unknown"/>
          <w:rFonts w:ascii="Arial" w:eastAsia="Times New Roman" w:hAnsi="Arial" w:cs="Arial"/>
          <w:color w:val="262626"/>
          <w:sz w:val="23"/>
          <w:szCs w:val="23"/>
          <w:lang w:eastAsia="es-CO"/>
        </w:rPr>
      </w:pPr>
      <w:ins w:id="207"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CFFFFD"/>
        <w:spacing w:line="345" w:lineRule="atLeast"/>
        <w:rPr>
          <w:ins w:id="208" w:author="Unknown"/>
          <w:rFonts w:ascii="Arial" w:eastAsia="Times New Roman" w:hAnsi="Arial" w:cs="Arial"/>
          <w:color w:val="0B0A0A"/>
          <w:sz w:val="23"/>
          <w:szCs w:val="23"/>
          <w:lang w:eastAsia="es-CO"/>
        </w:rPr>
      </w:pPr>
      <w:ins w:id="209" w:author="Unknown">
        <w:r w:rsidRPr="005E2677">
          <w:rPr>
            <w:rFonts w:ascii="Arial" w:eastAsia="Times New Roman" w:hAnsi="Arial" w:cs="Arial"/>
            <w:b/>
            <w:bCs/>
            <w:color w:val="0B0A0A"/>
            <w:sz w:val="23"/>
            <w:szCs w:val="23"/>
            <w:lang w:eastAsia="es-CO"/>
          </w:rPr>
          <w:t>Cuando el virus llega a nuestro teléfono móvil, el usuario tiene que aceptar abrirlo y después aceptar instalarlo. Esto, de lejos, ha parado a la mayoría de virus de teléfonos móviles de causar mucho más daño</w:t>
        </w:r>
        <w:r w:rsidRPr="005E2677">
          <w:rPr>
            <w:rFonts w:ascii="Arial" w:eastAsia="Times New Roman" w:hAnsi="Arial" w:cs="Arial"/>
            <w:color w:val="0B0A0A"/>
            <w:sz w:val="23"/>
            <w:szCs w:val="23"/>
            <w:lang w:eastAsia="es-CO"/>
          </w:rPr>
          <w:t>.</w:t>
        </w:r>
      </w:ins>
    </w:p>
    <w:p w:rsidR="005E2677" w:rsidRPr="005E2677" w:rsidRDefault="005E2677" w:rsidP="005E2677">
      <w:pPr>
        <w:shd w:val="clear" w:color="auto" w:fill="FFFFFF"/>
        <w:spacing w:after="345" w:line="345" w:lineRule="atLeast"/>
        <w:rPr>
          <w:ins w:id="210" w:author="Unknown"/>
          <w:rFonts w:ascii="Arial" w:eastAsia="Times New Roman" w:hAnsi="Arial" w:cs="Arial"/>
          <w:color w:val="262626"/>
          <w:sz w:val="23"/>
          <w:szCs w:val="23"/>
          <w:lang w:eastAsia="es-CO"/>
        </w:rPr>
      </w:pPr>
      <w:ins w:id="211"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212" w:author="Unknown"/>
          <w:rFonts w:ascii="Arial" w:eastAsia="Times New Roman" w:hAnsi="Arial" w:cs="Arial"/>
          <w:color w:val="262626"/>
          <w:sz w:val="23"/>
          <w:szCs w:val="23"/>
          <w:lang w:eastAsia="es-CO"/>
        </w:rPr>
      </w:pPr>
      <w:ins w:id="213" w:author="Unknown">
        <w:r w:rsidRPr="005E2677">
          <w:rPr>
            <w:rFonts w:ascii="Arial" w:eastAsia="Times New Roman" w:hAnsi="Arial" w:cs="Arial"/>
            <w:color w:val="262626"/>
            <w:sz w:val="23"/>
            <w:szCs w:val="23"/>
            <w:lang w:eastAsia="es-CO"/>
          </w:rPr>
          <w:lastRenderedPageBreak/>
          <w:t>Otros problemas como “</w:t>
        </w:r>
        <w:proofErr w:type="spellStart"/>
        <w:r w:rsidRPr="005E2677">
          <w:rPr>
            <w:rFonts w:ascii="Arial" w:eastAsia="Times New Roman" w:hAnsi="Arial" w:cs="Arial"/>
            <w:b/>
            <w:bCs/>
            <w:color w:val="262626"/>
            <w:sz w:val="23"/>
            <w:szCs w:val="23"/>
            <w:lang w:eastAsia="es-CO"/>
          </w:rPr>
          <w:t>bluejacking</w:t>
        </w:r>
        <w:proofErr w:type="spellEnd"/>
        <w:r w:rsidRPr="005E2677">
          <w:rPr>
            <w:rFonts w:ascii="Arial" w:eastAsia="Times New Roman" w:hAnsi="Arial" w:cs="Arial"/>
            <w:color w:val="262626"/>
            <w:sz w:val="23"/>
            <w:szCs w:val="23"/>
            <w:lang w:eastAsia="es-CO"/>
          </w:rPr>
          <w:t>”, “</w:t>
        </w:r>
        <w:proofErr w:type="spellStart"/>
        <w:r w:rsidRPr="005E2677">
          <w:rPr>
            <w:rFonts w:ascii="Arial" w:eastAsia="Times New Roman" w:hAnsi="Arial" w:cs="Arial"/>
            <w:b/>
            <w:bCs/>
            <w:color w:val="262626"/>
            <w:sz w:val="23"/>
            <w:szCs w:val="23"/>
            <w:lang w:eastAsia="es-CO"/>
          </w:rPr>
          <w:t>bluebugging</w:t>
        </w:r>
        <w:proofErr w:type="spellEnd"/>
        <w:r w:rsidRPr="005E2677">
          <w:rPr>
            <w:rFonts w:ascii="Arial" w:eastAsia="Times New Roman" w:hAnsi="Arial" w:cs="Arial"/>
            <w:color w:val="262626"/>
            <w:sz w:val="23"/>
            <w:szCs w:val="23"/>
            <w:lang w:eastAsia="es-CO"/>
          </w:rPr>
          <w:t>” y “</w:t>
        </w:r>
        <w:r w:rsidRPr="005E2677">
          <w:rPr>
            <w:rFonts w:ascii="Arial" w:eastAsia="Times New Roman" w:hAnsi="Arial" w:cs="Arial"/>
            <w:b/>
            <w:bCs/>
            <w:color w:val="262626"/>
            <w:sz w:val="23"/>
            <w:szCs w:val="23"/>
            <w:lang w:eastAsia="es-CO"/>
          </w:rPr>
          <w:t xml:space="preserve">Car </w:t>
        </w:r>
        <w:proofErr w:type="spellStart"/>
        <w:r w:rsidRPr="005E2677">
          <w:rPr>
            <w:rFonts w:ascii="Arial" w:eastAsia="Times New Roman" w:hAnsi="Arial" w:cs="Arial"/>
            <w:b/>
            <w:bCs/>
            <w:color w:val="262626"/>
            <w:sz w:val="23"/>
            <w:szCs w:val="23"/>
            <w:lang w:eastAsia="es-CO"/>
          </w:rPr>
          <w:t>Whisperer</w:t>
        </w:r>
        <w:proofErr w:type="spellEnd"/>
        <w:r w:rsidRPr="005E2677">
          <w:rPr>
            <w:rFonts w:ascii="Arial" w:eastAsia="Times New Roman" w:hAnsi="Arial" w:cs="Arial"/>
            <w:color w:val="262626"/>
            <w:sz w:val="23"/>
            <w:szCs w:val="23"/>
            <w:lang w:eastAsia="es-CO"/>
          </w:rPr>
          <w:t>” han aparecido tras la seguridad específica del Bluetooth.</w:t>
        </w:r>
      </w:ins>
    </w:p>
    <w:p w:rsidR="005E2677" w:rsidRPr="005E2677" w:rsidRDefault="005E2677" w:rsidP="005E2677">
      <w:pPr>
        <w:numPr>
          <w:ilvl w:val="0"/>
          <w:numId w:val="8"/>
        </w:numPr>
        <w:shd w:val="clear" w:color="auto" w:fill="FFFFFF"/>
        <w:spacing w:before="100" w:beforeAutospacing="1" w:after="100" w:afterAutospacing="1" w:line="315" w:lineRule="atLeast"/>
        <w:ind w:left="375"/>
        <w:rPr>
          <w:ins w:id="214" w:author="Unknown"/>
          <w:rFonts w:ascii="Arial" w:eastAsia="Times New Roman" w:hAnsi="Arial" w:cs="Arial"/>
          <w:color w:val="262626"/>
          <w:sz w:val="23"/>
          <w:szCs w:val="23"/>
          <w:lang w:eastAsia="es-CO"/>
        </w:rPr>
      </w:pPr>
      <w:proofErr w:type="spellStart"/>
      <w:ins w:id="215" w:author="Unknown">
        <w:r w:rsidRPr="005E2677">
          <w:rPr>
            <w:rFonts w:ascii="Arial" w:eastAsia="Times New Roman" w:hAnsi="Arial" w:cs="Arial"/>
            <w:b/>
            <w:bCs/>
            <w:color w:val="262626"/>
            <w:sz w:val="23"/>
            <w:szCs w:val="23"/>
            <w:lang w:eastAsia="es-CO"/>
          </w:rPr>
          <w:t>Bluejacking</w:t>
        </w:r>
        <w:proofErr w:type="spellEnd"/>
        <w:r w:rsidRPr="005E2677">
          <w:rPr>
            <w:rFonts w:ascii="Arial" w:eastAsia="Times New Roman" w:hAnsi="Arial" w:cs="Arial"/>
            <w:color w:val="262626"/>
            <w:sz w:val="23"/>
            <w:szCs w:val="23"/>
            <w:lang w:eastAsia="es-CO"/>
          </w:rPr>
          <w:t> involucra a los usuarios Bluetooth enviando una carta de negocios (realmente, es sólo un mensaje de texto) a otros usuarios Bluetooth que se encuentren en un radio de 10 metros (32 pies). Si el usuario no se da cuenta de lo que es el mensaje, estaría permitiendo que ese contacto se añadiese a su lista de direcciones y pudiese enviar mensajes a toda su agenda.</w:t>
        </w:r>
      </w:ins>
    </w:p>
    <w:p w:rsidR="005E2677" w:rsidRPr="005E2677" w:rsidRDefault="005E2677" w:rsidP="005E2677">
      <w:pPr>
        <w:shd w:val="clear" w:color="auto" w:fill="FFFFFF"/>
        <w:spacing w:after="345" w:line="345" w:lineRule="atLeast"/>
        <w:rPr>
          <w:ins w:id="216" w:author="Unknown"/>
          <w:rFonts w:ascii="Arial" w:eastAsia="Times New Roman" w:hAnsi="Arial" w:cs="Arial"/>
          <w:color w:val="262626"/>
          <w:sz w:val="23"/>
          <w:szCs w:val="23"/>
          <w:lang w:eastAsia="es-CO"/>
        </w:rPr>
      </w:pPr>
      <w:ins w:id="217" w:author="Unknown">
        <w:r w:rsidRPr="005E2677">
          <w:rPr>
            <w:rFonts w:ascii="Arial" w:eastAsia="Times New Roman" w:hAnsi="Arial" w:cs="Arial"/>
            <w:color w:val="262626"/>
            <w:sz w:val="23"/>
            <w:szCs w:val="23"/>
            <w:lang w:eastAsia="es-CO"/>
          </w:rPr>
          <w:t> </w:t>
        </w:r>
      </w:ins>
    </w:p>
    <w:p w:rsidR="005E2677" w:rsidRPr="005E2677" w:rsidRDefault="005E2677" w:rsidP="005E2677">
      <w:pPr>
        <w:numPr>
          <w:ilvl w:val="0"/>
          <w:numId w:val="9"/>
        </w:numPr>
        <w:shd w:val="clear" w:color="auto" w:fill="FFFFFF"/>
        <w:spacing w:before="100" w:beforeAutospacing="1" w:after="100" w:afterAutospacing="1" w:line="315" w:lineRule="atLeast"/>
        <w:ind w:left="375"/>
        <w:rPr>
          <w:ins w:id="218" w:author="Unknown"/>
          <w:rFonts w:ascii="Arial" w:eastAsia="Times New Roman" w:hAnsi="Arial" w:cs="Arial"/>
          <w:color w:val="262626"/>
          <w:sz w:val="23"/>
          <w:szCs w:val="23"/>
          <w:lang w:eastAsia="es-CO"/>
        </w:rPr>
      </w:pPr>
      <w:proofErr w:type="spellStart"/>
      <w:ins w:id="219" w:author="Unknown">
        <w:r w:rsidRPr="005E2677">
          <w:rPr>
            <w:rFonts w:ascii="Arial" w:eastAsia="Times New Roman" w:hAnsi="Arial" w:cs="Arial"/>
            <w:b/>
            <w:bCs/>
            <w:color w:val="262626"/>
            <w:sz w:val="23"/>
            <w:szCs w:val="23"/>
            <w:lang w:eastAsia="es-CO"/>
          </w:rPr>
          <w:t>Bluebuggin</w:t>
        </w:r>
        <w:proofErr w:type="spellEnd"/>
        <w:r w:rsidRPr="005E2677">
          <w:rPr>
            <w:rFonts w:ascii="Arial" w:eastAsia="Times New Roman" w:hAnsi="Arial" w:cs="Arial"/>
            <w:color w:val="262626"/>
            <w:sz w:val="23"/>
            <w:szCs w:val="23"/>
            <w:lang w:eastAsia="es-CO"/>
          </w:rPr>
          <w:t> es más que un problema, porque permite a hackers remotos el acceso al teléfono del usuario y utilizar sus características, incluyendo hacer llamadas o enviar mensajes de texto, y el usuario no se daría cuenta de lo que estaría sucediendo.</w:t>
        </w:r>
      </w:ins>
    </w:p>
    <w:p w:rsidR="005E2677" w:rsidRPr="005E2677" w:rsidRDefault="005E2677" w:rsidP="005E2677">
      <w:pPr>
        <w:shd w:val="clear" w:color="auto" w:fill="FFFFFF"/>
        <w:spacing w:after="345" w:line="345" w:lineRule="atLeast"/>
        <w:rPr>
          <w:ins w:id="220" w:author="Unknown"/>
          <w:rFonts w:ascii="Arial" w:eastAsia="Times New Roman" w:hAnsi="Arial" w:cs="Arial"/>
          <w:color w:val="262626"/>
          <w:sz w:val="23"/>
          <w:szCs w:val="23"/>
          <w:lang w:eastAsia="es-CO"/>
        </w:rPr>
      </w:pPr>
      <w:ins w:id="221" w:author="Unknown">
        <w:r w:rsidRPr="005E2677">
          <w:rPr>
            <w:rFonts w:ascii="Arial" w:eastAsia="Times New Roman" w:hAnsi="Arial" w:cs="Arial"/>
            <w:color w:val="262626"/>
            <w:sz w:val="23"/>
            <w:szCs w:val="23"/>
            <w:lang w:eastAsia="es-CO"/>
          </w:rPr>
          <w:t> </w:t>
        </w:r>
      </w:ins>
    </w:p>
    <w:p w:rsidR="005E2677" w:rsidRPr="005E2677" w:rsidRDefault="005E2677" w:rsidP="005E2677">
      <w:pPr>
        <w:numPr>
          <w:ilvl w:val="0"/>
          <w:numId w:val="10"/>
        </w:numPr>
        <w:shd w:val="clear" w:color="auto" w:fill="FFFFFF"/>
        <w:spacing w:before="100" w:beforeAutospacing="1" w:after="100" w:afterAutospacing="1" w:line="315" w:lineRule="atLeast"/>
        <w:ind w:left="375"/>
        <w:rPr>
          <w:ins w:id="222" w:author="Unknown"/>
          <w:rFonts w:ascii="Arial" w:eastAsia="Times New Roman" w:hAnsi="Arial" w:cs="Arial"/>
          <w:color w:val="262626"/>
          <w:sz w:val="23"/>
          <w:szCs w:val="23"/>
          <w:lang w:eastAsia="es-CO"/>
        </w:rPr>
      </w:pPr>
      <w:ins w:id="223" w:author="Unknown">
        <w:r w:rsidRPr="005E2677">
          <w:rPr>
            <w:rFonts w:ascii="Arial" w:eastAsia="Times New Roman" w:hAnsi="Arial" w:cs="Arial"/>
            <w:color w:val="262626"/>
            <w:sz w:val="23"/>
            <w:szCs w:val="23"/>
            <w:lang w:eastAsia="es-CO"/>
          </w:rPr>
          <w:t>El </w:t>
        </w:r>
        <w:r w:rsidRPr="005E2677">
          <w:rPr>
            <w:rFonts w:ascii="Arial" w:eastAsia="Times New Roman" w:hAnsi="Arial" w:cs="Arial"/>
            <w:b/>
            <w:bCs/>
            <w:color w:val="262626"/>
            <w:sz w:val="23"/>
            <w:szCs w:val="23"/>
            <w:lang w:eastAsia="es-CO"/>
          </w:rPr>
          <w:t xml:space="preserve">Car </w:t>
        </w:r>
        <w:proofErr w:type="spellStart"/>
        <w:r w:rsidRPr="005E2677">
          <w:rPr>
            <w:rFonts w:ascii="Arial" w:eastAsia="Times New Roman" w:hAnsi="Arial" w:cs="Arial"/>
            <w:b/>
            <w:bCs/>
            <w:color w:val="262626"/>
            <w:sz w:val="23"/>
            <w:szCs w:val="23"/>
            <w:lang w:eastAsia="es-CO"/>
          </w:rPr>
          <w:t>Whisperer</w:t>
        </w:r>
        <w:proofErr w:type="spellEnd"/>
        <w:r w:rsidRPr="005E2677">
          <w:rPr>
            <w:rFonts w:ascii="Arial" w:eastAsia="Times New Roman" w:hAnsi="Arial" w:cs="Arial"/>
            <w:color w:val="262626"/>
            <w:sz w:val="23"/>
            <w:szCs w:val="23"/>
            <w:lang w:eastAsia="es-CO"/>
          </w:rPr>
          <w:t> es una pieza de software que permite a los hackers enviar y recibir audio desde un dispositivo activo de Bluetooth en el coche.</w:t>
        </w:r>
      </w:ins>
    </w:p>
    <w:p w:rsidR="005E2677" w:rsidRPr="005E2677" w:rsidRDefault="005E2677" w:rsidP="005E2677">
      <w:pPr>
        <w:shd w:val="clear" w:color="auto" w:fill="FFFFFF"/>
        <w:spacing w:after="345" w:line="345" w:lineRule="atLeast"/>
        <w:rPr>
          <w:ins w:id="224" w:author="Unknown"/>
          <w:rFonts w:ascii="Arial" w:eastAsia="Times New Roman" w:hAnsi="Arial" w:cs="Arial"/>
          <w:color w:val="262626"/>
          <w:sz w:val="23"/>
          <w:szCs w:val="23"/>
          <w:lang w:eastAsia="es-CO"/>
        </w:rPr>
      </w:pPr>
      <w:ins w:id="225"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FFFFFF"/>
        <w:spacing w:after="345" w:line="345" w:lineRule="atLeast"/>
        <w:rPr>
          <w:ins w:id="226" w:author="Unknown"/>
          <w:rFonts w:ascii="Arial" w:eastAsia="Times New Roman" w:hAnsi="Arial" w:cs="Arial"/>
          <w:color w:val="262626"/>
          <w:sz w:val="23"/>
          <w:szCs w:val="23"/>
          <w:lang w:eastAsia="es-CO"/>
        </w:rPr>
      </w:pPr>
      <w:ins w:id="227" w:author="Unknown">
        <w:r w:rsidRPr="005E2677">
          <w:rPr>
            <w:rFonts w:ascii="Arial" w:eastAsia="Times New Roman" w:hAnsi="Arial" w:cs="Arial"/>
            <w:color w:val="262626"/>
            <w:sz w:val="23"/>
            <w:szCs w:val="23"/>
            <w:lang w:eastAsia="es-CO"/>
          </w:rPr>
          <w:t>Como un agujero de seguridad informática, esta vulnerabilidad es inevitable debido a la innovación tecnológica. No obstante, los fabricantes de los dispositivos están lanzando actualizaciones de firmware que abordan los nuevos problemas que están surgiendo.</w:t>
        </w:r>
      </w:ins>
    </w:p>
    <w:p w:rsidR="005E2677" w:rsidRPr="005E2677" w:rsidRDefault="005E2677" w:rsidP="005E2677">
      <w:pPr>
        <w:shd w:val="clear" w:color="auto" w:fill="FFFFFF"/>
        <w:spacing w:after="345" w:line="345" w:lineRule="atLeast"/>
        <w:rPr>
          <w:ins w:id="228" w:author="Unknown"/>
          <w:rFonts w:ascii="Arial" w:eastAsia="Times New Roman" w:hAnsi="Arial" w:cs="Arial"/>
          <w:color w:val="262626"/>
          <w:sz w:val="23"/>
          <w:szCs w:val="23"/>
          <w:lang w:eastAsia="es-CO"/>
        </w:rPr>
      </w:pPr>
      <w:ins w:id="229" w:author="Unknown">
        <w:r w:rsidRPr="005E2677">
          <w:rPr>
            <w:rFonts w:ascii="Arial" w:eastAsia="Times New Roman" w:hAnsi="Arial" w:cs="Arial"/>
            <w:color w:val="262626"/>
            <w:sz w:val="23"/>
            <w:szCs w:val="23"/>
            <w:lang w:eastAsia="es-CO"/>
          </w:rPr>
          <w:t> </w:t>
        </w:r>
      </w:ins>
    </w:p>
    <w:p w:rsidR="005E2677" w:rsidRPr="005E2677" w:rsidRDefault="005E2677" w:rsidP="005E2677">
      <w:pPr>
        <w:shd w:val="clear" w:color="auto" w:fill="487BE8"/>
        <w:spacing w:after="0" w:line="345" w:lineRule="atLeast"/>
        <w:rPr>
          <w:ins w:id="230" w:author="Unknown"/>
          <w:rFonts w:ascii="Arial" w:eastAsia="Times New Roman" w:hAnsi="Arial" w:cs="Arial"/>
          <w:b/>
          <w:bCs/>
          <w:color w:val="FFFFFF"/>
          <w:sz w:val="25"/>
          <w:szCs w:val="25"/>
          <w:lang w:eastAsia="es-CO"/>
        </w:rPr>
      </w:pPr>
      <w:ins w:id="231" w:author="Unknown">
        <w:r w:rsidRPr="005E2677">
          <w:rPr>
            <w:rFonts w:ascii="Arial" w:eastAsia="Times New Roman" w:hAnsi="Arial" w:cs="Arial"/>
            <w:b/>
            <w:bCs/>
            <w:color w:val="FFFFFF"/>
            <w:sz w:val="25"/>
            <w:szCs w:val="25"/>
            <w:lang w:eastAsia="es-CO"/>
          </w:rPr>
          <w:t>Resumen</w:t>
        </w:r>
      </w:ins>
    </w:p>
    <w:p w:rsidR="005E2677" w:rsidRPr="005E2677" w:rsidRDefault="005E2677" w:rsidP="005E2677">
      <w:pPr>
        <w:shd w:val="clear" w:color="auto" w:fill="FFFFFF"/>
        <w:spacing w:after="0" w:line="345" w:lineRule="atLeast"/>
        <w:rPr>
          <w:ins w:id="232" w:author="Unknown"/>
          <w:rFonts w:ascii="Arial" w:eastAsia="Times New Roman" w:hAnsi="Arial" w:cs="Arial"/>
          <w:color w:val="444444"/>
          <w:sz w:val="23"/>
          <w:szCs w:val="23"/>
          <w:lang w:eastAsia="es-CO"/>
        </w:rPr>
      </w:pPr>
      <w:ins w:id="233" w:author="Unknown">
        <w:r w:rsidRPr="005E2677">
          <w:rPr>
            <w:rFonts w:ascii="Arial" w:eastAsia="Times New Roman" w:hAnsi="Arial" w:cs="Arial"/>
            <w:color w:val="444444"/>
            <w:sz w:val="23"/>
            <w:szCs w:val="23"/>
            <w:lang w:eastAsia="es-CO"/>
          </w:rPr>
          <w:t>El Bluetooth es una conexión inalámbrica capaz de conectarse con otros dispositivos en un radio de 10 metros (32 pies).</w:t>
        </w:r>
      </w:ins>
    </w:p>
    <w:p w:rsidR="005E2677" w:rsidRPr="005E2677" w:rsidRDefault="005E2677" w:rsidP="005E2677">
      <w:pPr>
        <w:shd w:val="clear" w:color="auto" w:fill="FFFFFF"/>
        <w:spacing w:after="345" w:line="345" w:lineRule="atLeast"/>
        <w:rPr>
          <w:ins w:id="234" w:author="Unknown"/>
          <w:rFonts w:ascii="Arial" w:eastAsia="Times New Roman" w:hAnsi="Arial" w:cs="Arial"/>
          <w:color w:val="444444"/>
          <w:sz w:val="23"/>
          <w:szCs w:val="23"/>
          <w:lang w:eastAsia="es-CO"/>
        </w:rPr>
      </w:pPr>
      <w:ins w:id="235" w:author="Unknown">
        <w:r w:rsidRPr="005E2677">
          <w:rPr>
            <w:rFonts w:ascii="Arial" w:eastAsia="Times New Roman" w:hAnsi="Arial" w:cs="Arial"/>
            <w:color w:val="444444"/>
            <w:sz w:val="23"/>
            <w:szCs w:val="23"/>
            <w:lang w:eastAsia="es-CO"/>
          </w:rPr>
          <w:t>Es más </w:t>
        </w:r>
        <w:r w:rsidRPr="005E2677">
          <w:rPr>
            <w:rFonts w:ascii="Arial" w:eastAsia="Times New Roman" w:hAnsi="Arial" w:cs="Arial"/>
            <w:b/>
            <w:bCs/>
            <w:color w:val="444444"/>
            <w:sz w:val="23"/>
            <w:szCs w:val="23"/>
            <w:lang w:eastAsia="es-CO"/>
          </w:rPr>
          <w:t>eficiente</w:t>
        </w:r>
        <w:r w:rsidRPr="005E2677">
          <w:rPr>
            <w:rFonts w:ascii="Arial" w:eastAsia="Times New Roman" w:hAnsi="Arial" w:cs="Arial"/>
            <w:color w:val="444444"/>
            <w:sz w:val="23"/>
            <w:szCs w:val="23"/>
            <w:lang w:eastAsia="es-CO"/>
          </w:rPr>
          <w:t> que los cables al ser inalámbrico y </w:t>
        </w:r>
        <w:r w:rsidRPr="005E2677">
          <w:rPr>
            <w:rFonts w:ascii="Arial" w:eastAsia="Times New Roman" w:hAnsi="Arial" w:cs="Arial"/>
            <w:b/>
            <w:bCs/>
            <w:color w:val="444444"/>
            <w:sz w:val="23"/>
            <w:szCs w:val="23"/>
            <w:lang w:eastAsia="es-CO"/>
          </w:rPr>
          <w:t>mejor</w:t>
        </w:r>
        <w:r w:rsidRPr="005E2677">
          <w:rPr>
            <w:rFonts w:ascii="Arial" w:eastAsia="Times New Roman" w:hAnsi="Arial" w:cs="Arial"/>
            <w:color w:val="444444"/>
            <w:sz w:val="23"/>
            <w:szCs w:val="23"/>
            <w:lang w:eastAsia="es-CO"/>
          </w:rPr>
          <w:t> que los infrarrojos debido a que no necesita una “línea libre de visión” y puede </w:t>
        </w:r>
        <w:r w:rsidRPr="005E2677">
          <w:rPr>
            <w:rFonts w:ascii="Arial" w:eastAsia="Times New Roman" w:hAnsi="Arial" w:cs="Arial"/>
            <w:b/>
            <w:bCs/>
            <w:color w:val="444444"/>
            <w:sz w:val="23"/>
            <w:szCs w:val="23"/>
            <w:lang w:eastAsia="es-CO"/>
          </w:rPr>
          <w:t>conectarse hasta con 8 dispositivos.</w:t>
        </w:r>
      </w:ins>
    </w:p>
    <w:p w:rsidR="005E2677" w:rsidRPr="005E2677" w:rsidRDefault="005E2677" w:rsidP="005E2677">
      <w:pPr>
        <w:shd w:val="clear" w:color="auto" w:fill="FFFFFF"/>
        <w:spacing w:after="345" w:line="345" w:lineRule="atLeast"/>
        <w:rPr>
          <w:ins w:id="236" w:author="Unknown"/>
          <w:rFonts w:ascii="Arial" w:eastAsia="Times New Roman" w:hAnsi="Arial" w:cs="Arial"/>
          <w:color w:val="444444"/>
          <w:sz w:val="23"/>
          <w:szCs w:val="23"/>
          <w:lang w:eastAsia="es-CO"/>
        </w:rPr>
      </w:pPr>
      <w:ins w:id="237" w:author="Unknown">
        <w:r w:rsidRPr="005E2677">
          <w:rPr>
            <w:rFonts w:ascii="Arial" w:eastAsia="Times New Roman" w:hAnsi="Arial" w:cs="Arial"/>
            <w:b/>
            <w:bCs/>
            <w:color w:val="444444"/>
            <w:sz w:val="23"/>
            <w:szCs w:val="23"/>
            <w:lang w:eastAsia="es-CO"/>
          </w:rPr>
          <w:t>¿Cómo funciona el Bluetooth?</w:t>
        </w:r>
      </w:ins>
    </w:p>
    <w:p w:rsidR="005E2677" w:rsidRPr="005E2677" w:rsidRDefault="005E2677" w:rsidP="005E2677">
      <w:pPr>
        <w:shd w:val="clear" w:color="auto" w:fill="FFFFFF"/>
        <w:spacing w:after="345" w:line="345" w:lineRule="atLeast"/>
        <w:rPr>
          <w:ins w:id="238" w:author="Unknown"/>
          <w:rFonts w:ascii="Arial" w:eastAsia="Times New Roman" w:hAnsi="Arial" w:cs="Arial"/>
          <w:color w:val="444444"/>
          <w:sz w:val="23"/>
          <w:szCs w:val="23"/>
          <w:lang w:eastAsia="es-CO"/>
        </w:rPr>
      </w:pPr>
      <w:ins w:id="239" w:author="Unknown">
        <w:r w:rsidRPr="005E2677">
          <w:rPr>
            <w:rFonts w:ascii="Arial" w:eastAsia="Times New Roman" w:hAnsi="Arial" w:cs="Arial"/>
            <w:color w:val="444444"/>
            <w:sz w:val="23"/>
            <w:szCs w:val="23"/>
            <w:lang w:eastAsia="es-CO"/>
          </w:rPr>
          <w:lastRenderedPageBreak/>
          <w:t>Transmite ondas de baja potencia a través de una técnica llamada</w:t>
        </w:r>
        <w:r w:rsidRPr="005E2677">
          <w:rPr>
            <w:rFonts w:ascii="Arial" w:eastAsia="Times New Roman" w:hAnsi="Arial" w:cs="Arial"/>
            <w:b/>
            <w:bCs/>
            <w:color w:val="444444"/>
            <w:sz w:val="23"/>
            <w:szCs w:val="23"/>
            <w:lang w:eastAsia="es-CO"/>
          </w:rPr>
          <w:t> frecuencia de espectro ensanchado de salto</w:t>
        </w:r>
        <w:r w:rsidRPr="005E2677">
          <w:rPr>
            <w:rFonts w:ascii="Arial" w:eastAsia="Times New Roman" w:hAnsi="Arial" w:cs="Arial"/>
            <w:color w:val="444444"/>
            <w:sz w:val="23"/>
            <w:szCs w:val="23"/>
            <w:lang w:eastAsia="es-CO"/>
          </w:rPr>
          <w:t> que le permite cambiar su frecuencia dentro del mismo espectro </w:t>
        </w:r>
        <w:r w:rsidRPr="005E2677">
          <w:rPr>
            <w:rFonts w:ascii="Arial" w:eastAsia="Times New Roman" w:hAnsi="Arial" w:cs="Arial"/>
            <w:b/>
            <w:bCs/>
            <w:color w:val="444444"/>
            <w:sz w:val="23"/>
            <w:szCs w:val="23"/>
            <w:lang w:eastAsia="es-CO"/>
          </w:rPr>
          <w:t>1.600 por segundo</w:t>
        </w:r>
        <w:r w:rsidRPr="005E2677">
          <w:rPr>
            <w:rFonts w:ascii="Arial" w:eastAsia="Times New Roman" w:hAnsi="Arial" w:cs="Arial"/>
            <w:color w:val="444444"/>
            <w:sz w:val="23"/>
            <w:szCs w:val="23"/>
            <w:lang w:eastAsia="es-CO"/>
          </w:rPr>
          <w:t>. De esta forma otros dispositivos pueden hacer uso del espectro radioeléctrico y no tienen por qué influir en su transmisión.</w:t>
        </w:r>
      </w:ins>
    </w:p>
    <w:p w:rsidR="005E2677" w:rsidRPr="005E2677" w:rsidRDefault="005E2677" w:rsidP="005E2677">
      <w:pPr>
        <w:shd w:val="clear" w:color="auto" w:fill="FFFFFF"/>
        <w:spacing w:after="345" w:line="345" w:lineRule="atLeast"/>
        <w:rPr>
          <w:ins w:id="240" w:author="Unknown"/>
          <w:rFonts w:ascii="Arial" w:eastAsia="Times New Roman" w:hAnsi="Arial" w:cs="Arial"/>
          <w:color w:val="444444"/>
          <w:sz w:val="23"/>
          <w:szCs w:val="23"/>
          <w:lang w:eastAsia="es-CO"/>
        </w:rPr>
      </w:pPr>
      <w:ins w:id="241" w:author="Unknown">
        <w:r w:rsidRPr="005E2677">
          <w:rPr>
            <w:rFonts w:ascii="Arial" w:eastAsia="Times New Roman" w:hAnsi="Arial" w:cs="Arial"/>
            <w:color w:val="444444"/>
            <w:sz w:val="23"/>
            <w:szCs w:val="23"/>
            <w:lang w:eastAsia="es-CO"/>
          </w:rPr>
          <w:t>La </w:t>
        </w:r>
        <w:r w:rsidRPr="005E2677">
          <w:rPr>
            <w:rFonts w:ascii="Arial" w:eastAsia="Times New Roman" w:hAnsi="Arial" w:cs="Arial"/>
            <w:b/>
            <w:bCs/>
            <w:color w:val="444444"/>
            <w:sz w:val="23"/>
            <w:szCs w:val="23"/>
            <w:lang w:eastAsia="es-CO"/>
          </w:rPr>
          <w:t>seguridad</w:t>
        </w:r>
        <w:r w:rsidRPr="005E2677">
          <w:rPr>
            <w:rFonts w:ascii="Arial" w:eastAsia="Times New Roman" w:hAnsi="Arial" w:cs="Arial"/>
            <w:color w:val="444444"/>
            <w:sz w:val="23"/>
            <w:szCs w:val="23"/>
            <w:lang w:eastAsia="es-CO"/>
          </w:rPr>
          <w:t> del Bluetooth se ha visto vulnerada por los hackers que han creado virus debido al fácil acceso de las conexiones inalámbricas. Sin embargo, en la actualidad existe un </w:t>
        </w:r>
        <w:proofErr w:type="spellStart"/>
        <w:r w:rsidRPr="005E2677">
          <w:rPr>
            <w:rFonts w:ascii="Arial" w:eastAsia="Times New Roman" w:hAnsi="Arial" w:cs="Arial"/>
            <w:b/>
            <w:bCs/>
            <w:color w:val="444444"/>
            <w:sz w:val="23"/>
            <w:szCs w:val="23"/>
            <w:lang w:eastAsia="es-CO"/>
          </w:rPr>
          <w:t>gadget</w:t>
        </w:r>
        <w:proofErr w:type="spellEnd"/>
        <w:r w:rsidRPr="005E2677">
          <w:rPr>
            <w:rFonts w:ascii="Arial" w:eastAsia="Times New Roman" w:hAnsi="Arial" w:cs="Arial"/>
            <w:b/>
            <w:bCs/>
            <w:color w:val="444444"/>
            <w:sz w:val="23"/>
            <w:szCs w:val="23"/>
            <w:lang w:eastAsia="es-CO"/>
          </w:rPr>
          <w:t xml:space="preserve"> que te permite autorizar el intercambio de datos</w:t>
        </w:r>
        <w:r w:rsidRPr="005E2677">
          <w:rPr>
            <w:rFonts w:ascii="Arial" w:eastAsia="Times New Roman" w:hAnsi="Arial" w:cs="Arial"/>
            <w:color w:val="444444"/>
            <w:sz w:val="23"/>
            <w:szCs w:val="23"/>
            <w:lang w:eastAsia="es-CO"/>
          </w:rPr>
          <w:t> cuando el otro dispositivo se identifique. Así, se garantiza tu seguridad.</w:t>
        </w:r>
      </w:ins>
    </w:p>
    <w:p w:rsidR="005E2677" w:rsidRPr="005E2677" w:rsidRDefault="005E2677" w:rsidP="005E2677">
      <w:pPr>
        <w:shd w:val="clear" w:color="auto" w:fill="FFFFFF"/>
        <w:spacing w:line="345" w:lineRule="atLeast"/>
        <w:rPr>
          <w:ins w:id="242" w:author="Unknown"/>
          <w:rFonts w:ascii="Arial" w:eastAsia="Times New Roman" w:hAnsi="Arial" w:cs="Arial"/>
          <w:color w:val="444444"/>
          <w:sz w:val="23"/>
          <w:szCs w:val="23"/>
          <w:lang w:eastAsia="es-CO"/>
        </w:rPr>
      </w:pPr>
      <w:ins w:id="243" w:author="Unknown">
        <w:r w:rsidRPr="005E2677">
          <w:rPr>
            <w:rFonts w:ascii="Arial" w:eastAsia="Times New Roman" w:hAnsi="Arial" w:cs="Arial"/>
            <w:color w:val="444444"/>
            <w:sz w:val="23"/>
            <w:szCs w:val="23"/>
            <w:lang w:eastAsia="es-CO"/>
          </w:rPr>
          <w:t>Otros problemas son conocidos como</w:t>
        </w:r>
        <w:r w:rsidRPr="005E2677">
          <w:rPr>
            <w:rFonts w:ascii="Arial" w:eastAsia="Times New Roman" w:hAnsi="Arial" w:cs="Arial"/>
            <w:b/>
            <w:bCs/>
            <w:color w:val="444444"/>
            <w:sz w:val="23"/>
            <w:szCs w:val="23"/>
            <w:lang w:eastAsia="es-CO"/>
          </w:rPr>
          <w:t> </w:t>
        </w:r>
        <w:proofErr w:type="spellStart"/>
        <w:r w:rsidRPr="005E2677">
          <w:rPr>
            <w:rFonts w:ascii="Arial" w:eastAsia="Times New Roman" w:hAnsi="Arial" w:cs="Arial"/>
            <w:b/>
            <w:bCs/>
            <w:color w:val="444444"/>
            <w:sz w:val="23"/>
            <w:szCs w:val="23"/>
            <w:lang w:eastAsia="es-CO"/>
          </w:rPr>
          <w:t>Bluejacking</w:t>
        </w:r>
        <w:proofErr w:type="spellEnd"/>
        <w:r w:rsidRPr="005E2677">
          <w:rPr>
            <w:rFonts w:ascii="Arial" w:eastAsia="Times New Roman" w:hAnsi="Arial" w:cs="Arial"/>
            <w:b/>
            <w:bCs/>
            <w:color w:val="444444"/>
            <w:sz w:val="23"/>
            <w:szCs w:val="23"/>
            <w:lang w:eastAsia="es-CO"/>
          </w:rPr>
          <w:t xml:space="preserve">, </w:t>
        </w:r>
        <w:proofErr w:type="spellStart"/>
        <w:r w:rsidRPr="005E2677">
          <w:rPr>
            <w:rFonts w:ascii="Arial" w:eastAsia="Times New Roman" w:hAnsi="Arial" w:cs="Arial"/>
            <w:b/>
            <w:bCs/>
            <w:color w:val="444444"/>
            <w:sz w:val="23"/>
            <w:szCs w:val="23"/>
            <w:lang w:eastAsia="es-CO"/>
          </w:rPr>
          <w:t>Bluebugging</w:t>
        </w:r>
        <w:proofErr w:type="spellEnd"/>
        <w:r w:rsidRPr="005E2677">
          <w:rPr>
            <w:rFonts w:ascii="Arial" w:eastAsia="Times New Roman" w:hAnsi="Arial" w:cs="Arial"/>
            <w:b/>
            <w:bCs/>
            <w:color w:val="444444"/>
            <w:sz w:val="23"/>
            <w:szCs w:val="23"/>
            <w:lang w:eastAsia="es-CO"/>
          </w:rPr>
          <w:t xml:space="preserve"> y Car </w:t>
        </w:r>
        <w:proofErr w:type="spellStart"/>
        <w:r w:rsidRPr="005E2677">
          <w:rPr>
            <w:rFonts w:ascii="Arial" w:eastAsia="Times New Roman" w:hAnsi="Arial" w:cs="Arial"/>
            <w:b/>
            <w:bCs/>
            <w:color w:val="444444"/>
            <w:sz w:val="23"/>
            <w:szCs w:val="23"/>
            <w:lang w:eastAsia="es-CO"/>
          </w:rPr>
          <w:t>Whisperer</w:t>
        </w:r>
        <w:proofErr w:type="spellEnd"/>
        <w:r w:rsidRPr="005E2677">
          <w:rPr>
            <w:rFonts w:ascii="Arial" w:eastAsia="Times New Roman" w:hAnsi="Arial" w:cs="Arial"/>
            <w:color w:val="444444"/>
            <w:sz w:val="23"/>
            <w:szCs w:val="23"/>
            <w:lang w:eastAsia="es-CO"/>
          </w:rPr>
          <w:t>.</w:t>
        </w:r>
      </w:ins>
    </w:p>
    <w:p w:rsidR="00422157" w:rsidRDefault="00422157">
      <w:bookmarkStart w:id="244" w:name="_GoBack"/>
      <w:bookmarkEnd w:id="244"/>
    </w:p>
    <w:sectPr w:rsidR="004221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EAA"/>
    <w:multiLevelType w:val="multilevel"/>
    <w:tmpl w:val="8A4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714DAF"/>
    <w:multiLevelType w:val="multilevel"/>
    <w:tmpl w:val="0AF2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11D3C"/>
    <w:multiLevelType w:val="multilevel"/>
    <w:tmpl w:val="A18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043E3"/>
    <w:multiLevelType w:val="multilevel"/>
    <w:tmpl w:val="29C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771FE8"/>
    <w:multiLevelType w:val="multilevel"/>
    <w:tmpl w:val="82C4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9D1710"/>
    <w:multiLevelType w:val="multilevel"/>
    <w:tmpl w:val="D9C6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B869E7"/>
    <w:multiLevelType w:val="multilevel"/>
    <w:tmpl w:val="34AC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DE7777"/>
    <w:multiLevelType w:val="multilevel"/>
    <w:tmpl w:val="C3E6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92CDB"/>
    <w:multiLevelType w:val="multilevel"/>
    <w:tmpl w:val="3704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7A7DDA"/>
    <w:multiLevelType w:val="multilevel"/>
    <w:tmpl w:val="B41E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7"/>
  </w:num>
  <w:num w:numId="5">
    <w:abstractNumId w:val="9"/>
  </w:num>
  <w:num w:numId="6">
    <w:abstractNumId w:val="1"/>
  </w:num>
  <w:num w:numId="7">
    <w:abstractNumId w:val="5"/>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677"/>
    <w:rsid w:val="00422157"/>
    <w:rsid w:val="005E26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E26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5E267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2677"/>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5E2677"/>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5E2677"/>
    <w:rPr>
      <w:color w:val="0000FF"/>
      <w:u w:val="single"/>
    </w:rPr>
  </w:style>
  <w:style w:type="character" w:customStyle="1" w:styleId="apple-converted-space">
    <w:name w:val="apple-converted-space"/>
    <w:basedOn w:val="Fuentedeprrafopredeter"/>
    <w:rsid w:val="005E2677"/>
  </w:style>
  <w:style w:type="character" w:customStyle="1" w:styleId="td-nr-views-549">
    <w:name w:val="td-nr-views-549"/>
    <w:basedOn w:val="Fuentedeprrafopredeter"/>
    <w:rsid w:val="005E2677"/>
  </w:style>
  <w:style w:type="paragraph" w:customStyle="1" w:styleId="toctitle">
    <w:name w:val="toc_title"/>
    <w:basedOn w:val="Normal"/>
    <w:rsid w:val="005E267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ocnumber">
    <w:name w:val="toc_number"/>
    <w:basedOn w:val="Fuentedeprrafopredeter"/>
    <w:rsid w:val="005E2677"/>
  </w:style>
  <w:style w:type="paragraph" w:styleId="NormalWeb">
    <w:name w:val="Normal (Web)"/>
    <w:basedOn w:val="Normal"/>
    <w:uiPriority w:val="99"/>
    <w:semiHidden/>
    <w:unhideWhenUsed/>
    <w:rsid w:val="005E267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E2677"/>
    <w:rPr>
      <w:b/>
      <w:bCs/>
    </w:rPr>
  </w:style>
  <w:style w:type="paragraph" w:styleId="Textodeglobo">
    <w:name w:val="Balloon Text"/>
    <w:basedOn w:val="Normal"/>
    <w:link w:val="TextodegloboCar"/>
    <w:uiPriority w:val="99"/>
    <w:semiHidden/>
    <w:unhideWhenUsed/>
    <w:rsid w:val="005E26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26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E26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5E2677"/>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2677"/>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5E2677"/>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5E2677"/>
    <w:rPr>
      <w:color w:val="0000FF"/>
      <w:u w:val="single"/>
    </w:rPr>
  </w:style>
  <w:style w:type="character" w:customStyle="1" w:styleId="apple-converted-space">
    <w:name w:val="apple-converted-space"/>
    <w:basedOn w:val="Fuentedeprrafopredeter"/>
    <w:rsid w:val="005E2677"/>
  </w:style>
  <w:style w:type="character" w:customStyle="1" w:styleId="td-nr-views-549">
    <w:name w:val="td-nr-views-549"/>
    <w:basedOn w:val="Fuentedeprrafopredeter"/>
    <w:rsid w:val="005E2677"/>
  </w:style>
  <w:style w:type="paragraph" w:customStyle="1" w:styleId="toctitle">
    <w:name w:val="toc_title"/>
    <w:basedOn w:val="Normal"/>
    <w:rsid w:val="005E267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ocnumber">
    <w:name w:val="toc_number"/>
    <w:basedOn w:val="Fuentedeprrafopredeter"/>
    <w:rsid w:val="005E2677"/>
  </w:style>
  <w:style w:type="paragraph" w:styleId="NormalWeb">
    <w:name w:val="Normal (Web)"/>
    <w:basedOn w:val="Normal"/>
    <w:uiPriority w:val="99"/>
    <w:semiHidden/>
    <w:unhideWhenUsed/>
    <w:rsid w:val="005E267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E2677"/>
    <w:rPr>
      <w:b/>
      <w:bCs/>
    </w:rPr>
  </w:style>
  <w:style w:type="paragraph" w:styleId="Textodeglobo">
    <w:name w:val="Balloon Text"/>
    <w:basedOn w:val="Normal"/>
    <w:link w:val="TextodegloboCar"/>
    <w:uiPriority w:val="99"/>
    <w:semiHidden/>
    <w:unhideWhenUsed/>
    <w:rsid w:val="005E26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26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745046">
      <w:bodyDiv w:val="1"/>
      <w:marLeft w:val="0"/>
      <w:marRight w:val="0"/>
      <w:marTop w:val="0"/>
      <w:marBottom w:val="0"/>
      <w:divBdr>
        <w:top w:val="none" w:sz="0" w:space="0" w:color="auto"/>
        <w:left w:val="none" w:sz="0" w:space="0" w:color="auto"/>
        <w:bottom w:val="none" w:sz="0" w:space="0" w:color="auto"/>
        <w:right w:val="none" w:sz="0" w:space="0" w:color="auto"/>
      </w:divBdr>
      <w:divsChild>
        <w:div w:id="787242795">
          <w:marLeft w:val="0"/>
          <w:marRight w:val="0"/>
          <w:marTop w:val="0"/>
          <w:marBottom w:val="0"/>
          <w:divBdr>
            <w:top w:val="none" w:sz="0" w:space="0" w:color="auto"/>
            <w:left w:val="none" w:sz="0" w:space="0" w:color="auto"/>
            <w:bottom w:val="none" w:sz="0" w:space="0" w:color="auto"/>
            <w:right w:val="none" w:sz="0" w:space="0" w:color="auto"/>
          </w:divBdr>
          <w:divsChild>
            <w:div w:id="645285360">
              <w:marLeft w:val="0"/>
              <w:marRight w:val="0"/>
              <w:marTop w:val="0"/>
              <w:marBottom w:val="0"/>
              <w:divBdr>
                <w:top w:val="none" w:sz="0" w:space="0" w:color="auto"/>
                <w:left w:val="none" w:sz="0" w:space="0" w:color="auto"/>
                <w:bottom w:val="none" w:sz="0" w:space="0" w:color="auto"/>
                <w:right w:val="none" w:sz="0" w:space="0" w:color="auto"/>
              </w:divBdr>
            </w:div>
          </w:divsChild>
        </w:div>
        <w:div w:id="413554204">
          <w:marLeft w:val="0"/>
          <w:marRight w:val="0"/>
          <w:marTop w:val="0"/>
          <w:marBottom w:val="345"/>
          <w:divBdr>
            <w:top w:val="none" w:sz="0" w:space="0" w:color="auto"/>
            <w:left w:val="none" w:sz="0" w:space="0" w:color="auto"/>
            <w:bottom w:val="none" w:sz="0" w:space="0" w:color="auto"/>
            <w:right w:val="none" w:sz="0" w:space="0" w:color="auto"/>
          </w:divBdr>
        </w:div>
        <w:div w:id="936988118">
          <w:marLeft w:val="0"/>
          <w:marRight w:val="0"/>
          <w:marTop w:val="0"/>
          <w:marBottom w:val="0"/>
          <w:divBdr>
            <w:top w:val="none" w:sz="0" w:space="0" w:color="auto"/>
            <w:left w:val="none" w:sz="0" w:space="0" w:color="auto"/>
            <w:bottom w:val="none" w:sz="0" w:space="0" w:color="auto"/>
            <w:right w:val="none" w:sz="0" w:space="0" w:color="auto"/>
          </w:divBdr>
          <w:divsChild>
            <w:div w:id="1789424126">
              <w:marLeft w:val="150"/>
              <w:marRight w:val="0"/>
              <w:marTop w:val="0"/>
              <w:marBottom w:val="240"/>
              <w:divBdr>
                <w:top w:val="single" w:sz="6" w:space="8" w:color="AAAAAA"/>
                <w:left w:val="single" w:sz="6" w:space="8" w:color="AAAAAA"/>
                <w:bottom w:val="single" w:sz="6" w:space="8" w:color="AAAAAA"/>
                <w:right w:val="single" w:sz="6" w:space="8" w:color="AAAAAA"/>
              </w:divBdr>
            </w:div>
            <w:div w:id="111362396">
              <w:marLeft w:val="0"/>
              <w:marRight w:val="0"/>
              <w:marTop w:val="0"/>
              <w:marBottom w:val="360"/>
              <w:divBdr>
                <w:top w:val="none" w:sz="0" w:space="0" w:color="auto"/>
                <w:left w:val="none" w:sz="0" w:space="0" w:color="auto"/>
                <w:bottom w:val="none" w:sz="0" w:space="0" w:color="auto"/>
                <w:right w:val="none" w:sz="0" w:space="0" w:color="auto"/>
              </w:divBdr>
              <w:divsChild>
                <w:div w:id="1247105907">
                  <w:marLeft w:val="0"/>
                  <w:marRight w:val="0"/>
                  <w:marTop w:val="0"/>
                  <w:marBottom w:val="0"/>
                  <w:divBdr>
                    <w:top w:val="none" w:sz="0" w:space="0" w:color="auto"/>
                    <w:left w:val="none" w:sz="0" w:space="0" w:color="auto"/>
                    <w:bottom w:val="none" w:sz="0" w:space="0" w:color="auto"/>
                    <w:right w:val="none" w:sz="0" w:space="0" w:color="auto"/>
                  </w:divBdr>
                </w:div>
              </w:divsChild>
            </w:div>
            <w:div w:id="1738698773">
              <w:marLeft w:val="0"/>
              <w:marRight w:val="0"/>
              <w:marTop w:val="0"/>
              <w:marBottom w:val="360"/>
              <w:divBdr>
                <w:top w:val="single" w:sz="6" w:space="0" w:color="BAE5E4"/>
                <w:left w:val="single" w:sz="6" w:space="0" w:color="BAE5E4"/>
                <w:bottom w:val="single" w:sz="6" w:space="0" w:color="BAE5E4"/>
                <w:right w:val="single" w:sz="6" w:space="0" w:color="BAE5E4"/>
              </w:divBdr>
              <w:divsChild>
                <w:div w:id="1464539257">
                  <w:marLeft w:val="0"/>
                  <w:marRight w:val="0"/>
                  <w:marTop w:val="0"/>
                  <w:marBottom w:val="0"/>
                  <w:divBdr>
                    <w:top w:val="single" w:sz="6" w:space="12" w:color="F5FFFF"/>
                    <w:left w:val="single" w:sz="6" w:space="12" w:color="F5FFFF"/>
                    <w:bottom w:val="single" w:sz="6" w:space="12" w:color="F5FFFF"/>
                    <w:right w:val="single" w:sz="6" w:space="12" w:color="F5FFFF"/>
                  </w:divBdr>
                </w:div>
              </w:divsChild>
            </w:div>
            <w:div w:id="612905996">
              <w:marLeft w:val="0"/>
              <w:marRight w:val="0"/>
              <w:marTop w:val="0"/>
              <w:marBottom w:val="360"/>
              <w:divBdr>
                <w:top w:val="none" w:sz="0" w:space="0" w:color="auto"/>
                <w:left w:val="none" w:sz="0" w:space="0" w:color="auto"/>
                <w:bottom w:val="none" w:sz="0" w:space="0" w:color="auto"/>
                <w:right w:val="none" w:sz="0" w:space="0" w:color="auto"/>
              </w:divBdr>
              <w:divsChild>
                <w:div w:id="897010531">
                  <w:marLeft w:val="0"/>
                  <w:marRight w:val="0"/>
                  <w:marTop w:val="0"/>
                  <w:marBottom w:val="0"/>
                  <w:divBdr>
                    <w:top w:val="none" w:sz="0" w:space="0" w:color="auto"/>
                    <w:left w:val="none" w:sz="0" w:space="0" w:color="auto"/>
                    <w:bottom w:val="none" w:sz="0" w:space="0" w:color="auto"/>
                    <w:right w:val="none" w:sz="0" w:space="0" w:color="auto"/>
                  </w:divBdr>
                </w:div>
              </w:divsChild>
            </w:div>
            <w:div w:id="986203535">
              <w:marLeft w:val="0"/>
              <w:marRight w:val="0"/>
              <w:marTop w:val="0"/>
              <w:marBottom w:val="360"/>
              <w:divBdr>
                <w:top w:val="single" w:sz="6" w:space="0" w:color="BAE5E4"/>
                <w:left w:val="single" w:sz="6" w:space="0" w:color="BAE5E4"/>
                <w:bottom w:val="single" w:sz="6" w:space="0" w:color="BAE5E4"/>
                <w:right w:val="single" w:sz="6" w:space="0" w:color="BAE5E4"/>
              </w:divBdr>
              <w:divsChild>
                <w:div w:id="1810200899">
                  <w:marLeft w:val="0"/>
                  <w:marRight w:val="0"/>
                  <w:marTop w:val="0"/>
                  <w:marBottom w:val="0"/>
                  <w:divBdr>
                    <w:top w:val="single" w:sz="6" w:space="12" w:color="F5FFFF"/>
                    <w:left w:val="single" w:sz="6" w:space="12" w:color="F5FFFF"/>
                    <w:bottom w:val="single" w:sz="6" w:space="12" w:color="F5FFFF"/>
                    <w:right w:val="single" w:sz="6" w:space="12" w:color="F5FFFF"/>
                  </w:divBdr>
                </w:div>
              </w:divsChild>
            </w:div>
            <w:div w:id="57480901">
              <w:marLeft w:val="0"/>
              <w:marRight w:val="0"/>
              <w:marTop w:val="0"/>
              <w:marBottom w:val="360"/>
              <w:divBdr>
                <w:top w:val="single" w:sz="12" w:space="0" w:color="3A62BA"/>
                <w:left w:val="single" w:sz="12" w:space="0" w:color="3A62BA"/>
                <w:bottom w:val="single" w:sz="12" w:space="0" w:color="3A62BA"/>
                <w:right w:val="single" w:sz="12" w:space="0" w:color="3A62BA"/>
              </w:divBdr>
              <w:divsChild>
                <w:div w:id="260527437">
                  <w:marLeft w:val="0"/>
                  <w:marRight w:val="0"/>
                  <w:marTop w:val="0"/>
                  <w:marBottom w:val="0"/>
                  <w:divBdr>
                    <w:top w:val="none" w:sz="0" w:space="0" w:color="auto"/>
                    <w:left w:val="none" w:sz="0" w:space="0" w:color="auto"/>
                    <w:bottom w:val="none" w:sz="0" w:space="0" w:color="auto"/>
                    <w:right w:val="none" w:sz="0" w:space="0" w:color="auto"/>
                  </w:divBdr>
                </w:div>
                <w:div w:id="153881260">
                  <w:marLeft w:val="0"/>
                  <w:marRight w:val="0"/>
                  <w:marTop w:val="0"/>
                  <w:marBottom w:val="0"/>
                  <w:divBdr>
                    <w:top w:val="none" w:sz="0" w:space="0" w:color="auto"/>
                    <w:left w:val="none" w:sz="0" w:space="0" w:color="auto"/>
                    <w:bottom w:val="none" w:sz="0" w:space="0" w:color="auto"/>
                    <w:right w:val="none" w:sz="0" w:space="0" w:color="auto"/>
                  </w:divBdr>
                </w:div>
              </w:divsChild>
            </w:div>
            <w:div w:id="2826590">
              <w:marLeft w:val="0"/>
              <w:marRight w:val="0"/>
              <w:marTop w:val="0"/>
              <w:marBottom w:val="360"/>
              <w:divBdr>
                <w:top w:val="none" w:sz="0" w:space="0" w:color="auto"/>
                <w:left w:val="none" w:sz="0" w:space="0" w:color="auto"/>
                <w:bottom w:val="none" w:sz="0" w:space="0" w:color="auto"/>
                <w:right w:val="none" w:sz="0" w:space="0" w:color="auto"/>
              </w:divBdr>
              <w:divsChild>
                <w:div w:id="118186725">
                  <w:marLeft w:val="0"/>
                  <w:marRight w:val="0"/>
                  <w:marTop w:val="0"/>
                  <w:marBottom w:val="0"/>
                  <w:divBdr>
                    <w:top w:val="none" w:sz="0" w:space="0" w:color="auto"/>
                    <w:left w:val="none" w:sz="0" w:space="0" w:color="auto"/>
                    <w:bottom w:val="none" w:sz="0" w:space="0" w:color="auto"/>
                    <w:right w:val="none" w:sz="0" w:space="0" w:color="auto"/>
                  </w:divBdr>
                </w:div>
              </w:divsChild>
            </w:div>
            <w:div w:id="1413703737">
              <w:marLeft w:val="0"/>
              <w:marRight w:val="0"/>
              <w:marTop w:val="0"/>
              <w:marBottom w:val="360"/>
              <w:divBdr>
                <w:top w:val="none" w:sz="0" w:space="0" w:color="auto"/>
                <w:left w:val="none" w:sz="0" w:space="0" w:color="auto"/>
                <w:bottom w:val="none" w:sz="0" w:space="0" w:color="auto"/>
                <w:right w:val="none" w:sz="0" w:space="0" w:color="auto"/>
              </w:divBdr>
              <w:divsChild>
                <w:div w:id="922758846">
                  <w:marLeft w:val="0"/>
                  <w:marRight w:val="0"/>
                  <w:marTop w:val="0"/>
                  <w:marBottom w:val="0"/>
                  <w:divBdr>
                    <w:top w:val="none" w:sz="0" w:space="0" w:color="auto"/>
                    <w:left w:val="none" w:sz="0" w:space="0" w:color="auto"/>
                    <w:bottom w:val="none" w:sz="0" w:space="0" w:color="auto"/>
                    <w:right w:val="none" w:sz="0" w:space="0" w:color="auto"/>
                  </w:divBdr>
                </w:div>
              </w:divsChild>
            </w:div>
            <w:div w:id="1215773284">
              <w:marLeft w:val="0"/>
              <w:marRight w:val="0"/>
              <w:marTop w:val="0"/>
              <w:marBottom w:val="360"/>
              <w:divBdr>
                <w:top w:val="single" w:sz="6" w:space="0" w:color="BAE5E4"/>
                <w:left w:val="single" w:sz="6" w:space="0" w:color="BAE5E4"/>
                <w:bottom w:val="single" w:sz="6" w:space="0" w:color="BAE5E4"/>
                <w:right w:val="single" w:sz="6" w:space="0" w:color="BAE5E4"/>
              </w:divBdr>
              <w:divsChild>
                <w:div w:id="25523040">
                  <w:marLeft w:val="0"/>
                  <w:marRight w:val="0"/>
                  <w:marTop w:val="0"/>
                  <w:marBottom w:val="0"/>
                  <w:divBdr>
                    <w:top w:val="single" w:sz="6" w:space="12" w:color="F5FFFF"/>
                    <w:left w:val="single" w:sz="6" w:space="12" w:color="F5FFFF"/>
                    <w:bottom w:val="single" w:sz="6" w:space="12" w:color="F5FFFF"/>
                    <w:right w:val="single" w:sz="6" w:space="12" w:color="F5FFFF"/>
                  </w:divBdr>
                </w:div>
              </w:divsChild>
            </w:div>
            <w:div w:id="681276651">
              <w:marLeft w:val="0"/>
              <w:marRight w:val="0"/>
              <w:marTop w:val="0"/>
              <w:marBottom w:val="360"/>
              <w:divBdr>
                <w:top w:val="single" w:sz="6" w:space="0" w:color="BAE5E4"/>
                <w:left w:val="single" w:sz="6" w:space="0" w:color="BAE5E4"/>
                <w:bottom w:val="single" w:sz="6" w:space="0" w:color="BAE5E4"/>
                <w:right w:val="single" w:sz="6" w:space="0" w:color="BAE5E4"/>
              </w:divBdr>
              <w:divsChild>
                <w:div w:id="691997915">
                  <w:marLeft w:val="0"/>
                  <w:marRight w:val="0"/>
                  <w:marTop w:val="0"/>
                  <w:marBottom w:val="0"/>
                  <w:divBdr>
                    <w:top w:val="single" w:sz="6" w:space="12" w:color="F5FFFF"/>
                    <w:left w:val="single" w:sz="6" w:space="12" w:color="F5FFFF"/>
                    <w:bottom w:val="single" w:sz="6" w:space="12" w:color="F5FFFF"/>
                    <w:right w:val="single" w:sz="6" w:space="12" w:color="F5FFFF"/>
                  </w:divBdr>
                </w:div>
              </w:divsChild>
            </w:div>
            <w:div w:id="1742294158">
              <w:marLeft w:val="0"/>
              <w:marRight w:val="0"/>
              <w:marTop w:val="0"/>
              <w:marBottom w:val="360"/>
              <w:divBdr>
                <w:top w:val="single" w:sz="6" w:space="0" w:color="BAE5E4"/>
                <w:left w:val="single" w:sz="6" w:space="0" w:color="BAE5E4"/>
                <w:bottom w:val="single" w:sz="6" w:space="0" w:color="BAE5E4"/>
                <w:right w:val="single" w:sz="6" w:space="0" w:color="BAE5E4"/>
              </w:divBdr>
              <w:divsChild>
                <w:div w:id="165942483">
                  <w:marLeft w:val="0"/>
                  <w:marRight w:val="0"/>
                  <w:marTop w:val="0"/>
                  <w:marBottom w:val="0"/>
                  <w:divBdr>
                    <w:top w:val="single" w:sz="6" w:space="12" w:color="F5FFFF"/>
                    <w:left w:val="single" w:sz="6" w:space="12" w:color="F5FFFF"/>
                    <w:bottom w:val="single" w:sz="6" w:space="12" w:color="F5FFFF"/>
                    <w:right w:val="single" w:sz="6" w:space="12" w:color="F5FFFF"/>
                  </w:divBdr>
                </w:div>
              </w:divsChild>
            </w:div>
            <w:div w:id="112292607">
              <w:marLeft w:val="0"/>
              <w:marRight w:val="0"/>
              <w:marTop w:val="0"/>
              <w:marBottom w:val="360"/>
              <w:divBdr>
                <w:top w:val="single" w:sz="12" w:space="0" w:color="3A62BA"/>
                <w:left w:val="single" w:sz="12" w:space="0" w:color="3A62BA"/>
                <w:bottom w:val="single" w:sz="12" w:space="0" w:color="3A62BA"/>
                <w:right w:val="single" w:sz="12" w:space="0" w:color="3A62BA"/>
              </w:divBdr>
              <w:divsChild>
                <w:div w:id="293757036">
                  <w:marLeft w:val="0"/>
                  <w:marRight w:val="0"/>
                  <w:marTop w:val="0"/>
                  <w:marBottom w:val="0"/>
                  <w:divBdr>
                    <w:top w:val="none" w:sz="0" w:space="0" w:color="auto"/>
                    <w:left w:val="none" w:sz="0" w:space="0" w:color="auto"/>
                    <w:bottom w:val="none" w:sz="0" w:space="0" w:color="auto"/>
                    <w:right w:val="none" w:sz="0" w:space="0" w:color="auto"/>
                  </w:divBdr>
                </w:div>
                <w:div w:id="6938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omofuncionaque.com/como-funciona-el-bluetooth/" TargetMode="External"/><Relationship Id="rId18" Type="http://schemas.openxmlformats.org/officeDocument/2006/relationships/hyperlink" Target="https://i2.wp.com/comofuncionaque.com/wp-content/uploads/2015/01/Los-infrarrojos-necesitan-tener-una-linea-libre-de-vision-para-poder-funcionar.jpg" TargetMode="External"/><Relationship Id="rId26" Type="http://schemas.openxmlformats.org/officeDocument/2006/relationships/hyperlink" Target="https://i0.wp.com/comofuncionaque.com/wp-content/uploads/2015/01/El-Bluetooth-sigue-estando-en-el-objetivo-de-los-hackers.jpg" TargetMode="External"/><Relationship Id="rId3" Type="http://schemas.microsoft.com/office/2007/relationships/stylesWithEffects" Target="stylesWithEffects.xml"/><Relationship Id="rId21" Type="http://schemas.openxmlformats.org/officeDocument/2006/relationships/image" Target="media/image5.jpeg"/><Relationship Id="rId7" Type="http://schemas.openxmlformats.org/officeDocument/2006/relationships/hyperlink" Target="https://i1.wp.com/comofuncionaque.com/wp-content/uploads/2015/01/El-Bluetooth-tiene-una-aplicacion-para-verificar-la-autentificacion-de-la-persona-con-la-que-contactamos.jpg.jpg?fit=1024%2C657" TargetMode="External"/><Relationship Id="rId12" Type="http://schemas.openxmlformats.org/officeDocument/2006/relationships/hyperlink" Target="http://comofuncionaque.com/como-funciona-el-bluetooth/" TargetMode="External"/><Relationship Id="rId17" Type="http://schemas.openxmlformats.org/officeDocument/2006/relationships/image" Target="media/image3.jpe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i2.wp.com/comofuncionaque.com/wp-content/uploads/2015/01/El-Bluetooth-es-una-conexion-inalambrica-que-conecta-con-el-dispositivo-que-quieras.jpg" TargetMode="External"/><Relationship Id="rId20" Type="http://schemas.openxmlformats.org/officeDocument/2006/relationships/hyperlink" Target="https://i0.wp.com/comofuncionaque.com/wp-content/uploads/2015/01/Se-pueden-enviar-textos-a-traves-de-Bluetooth.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mofuncionaque.com/tecnologia/" TargetMode="External"/><Relationship Id="rId11" Type="http://schemas.openxmlformats.org/officeDocument/2006/relationships/hyperlink" Target="http://comofuncionaque.com/como-funciona-el-bluetooth/" TargetMode="External"/><Relationship Id="rId24" Type="http://schemas.openxmlformats.org/officeDocument/2006/relationships/hyperlink" Target="https://i2.wp.com/comofuncionaque.com/wp-content/uploads/2015/01/El-Predesys-es-el-nuevo-sistema-de-captacion-de-dispositivos-inalambricos-como-el-Bluetooth.pn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comofuncionaque.com/como-funciona-el-bluetooth/"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comofuncionaque.com/como-funciona-el-bluetooth/" TargetMode="External"/><Relationship Id="rId14" Type="http://schemas.openxmlformats.org/officeDocument/2006/relationships/hyperlink" Target="https://i2.wp.com/comofuncionaque.com/wp-content/uploads/2015/01/Ejemplos-de-dispositivos-Bluetooth.png" TargetMode="External"/><Relationship Id="rId22" Type="http://schemas.openxmlformats.org/officeDocument/2006/relationships/hyperlink" Target="https://i0.wp.com/comofuncionaque.com/wp-content/uploads/2015/01/Existen-tambien-aplicaciones-que-miden-tu-peso-via-Bluetooth.png" TargetMode="External"/><Relationship Id="rId27"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2715</Words>
  <Characters>14938</Characters>
  <Application>Microsoft Office Word</Application>
  <DocSecurity>0</DocSecurity>
  <Lines>124</Lines>
  <Paragraphs>35</Paragraphs>
  <ScaleCrop>false</ScaleCrop>
  <Company/>
  <LinksUpToDate>false</LinksUpToDate>
  <CharactersWithSpaces>17618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Equipo4</dc:creator>
  <cp:lastModifiedBy>Equipo4</cp:lastModifiedBy>
  <cp:revision>1</cp:revision>
  <dcterms:created xsi:type="dcterms:W3CDTF">2017-11-10T22:15:00Z</dcterms:created>
  <dcterms:modified xsi:type="dcterms:W3CDTF">2017-11-10T22:16:00Z</dcterms:modified>
</cp:coreProperties>
</file>